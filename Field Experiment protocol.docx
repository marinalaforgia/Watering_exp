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44256" w14:textId="77777777" w:rsidR="00A246AE" w:rsidRDefault="00DE2811">
      <w:r>
        <w:t>Field Experiment protocol</w:t>
      </w:r>
    </w:p>
    <w:p w14:paraId="7221CBFC" w14:textId="77777777" w:rsidR="00DE2811" w:rsidRDefault="00DE2811"/>
    <w:p w14:paraId="1A7CA6E9" w14:textId="39918F2F" w:rsidR="00F64BC6" w:rsidRDefault="00F64BC6" w:rsidP="00DE2811">
      <w:pPr>
        <w:pStyle w:val="ListParagraph"/>
        <w:numPr>
          <w:ilvl w:val="0"/>
          <w:numId w:val="1"/>
        </w:numPr>
      </w:pPr>
      <w:r>
        <w:t>Questions</w:t>
      </w:r>
    </w:p>
    <w:p w14:paraId="53456557" w14:textId="6C8F5C61" w:rsidR="006A5CEE" w:rsidRDefault="004276DA" w:rsidP="006A5CEE">
      <w:pPr>
        <w:pStyle w:val="ListParagraph"/>
        <w:numPr>
          <w:ilvl w:val="1"/>
          <w:numId w:val="1"/>
        </w:numPr>
      </w:pPr>
      <w:r>
        <w:t>How</w:t>
      </w:r>
      <w:r w:rsidR="002530A2">
        <w:t xml:space="preserve"> does winter rainfall variation </w:t>
      </w:r>
      <w:r>
        <w:t xml:space="preserve">affect </w:t>
      </w:r>
      <w:r w:rsidR="002530A2">
        <w:t>population d</w:t>
      </w:r>
      <w:r w:rsidR="00CF09C5">
        <w:t>ynamics</w:t>
      </w:r>
      <w:r>
        <w:t xml:space="preserve"> of species with different degrees of dormancy? </w:t>
      </w:r>
    </w:p>
    <w:p w14:paraId="31B2490F" w14:textId="58B3726B" w:rsidR="00504539" w:rsidRDefault="00504539" w:rsidP="006A5CEE">
      <w:pPr>
        <w:pStyle w:val="ListParagraph"/>
        <w:numPr>
          <w:ilvl w:val="1"/>
          <w:numId w:val="1"/>
        </w:numPr>
      </w:pPr>
      <w:r>
        <w:t>Effects of thatch?</w:t>
      </w:r>
      <w:bookmarkStart w:id="0" w:name="_GoBack"/>
      <w:bookmarkEnd w:id="0"/>
    </w:p>
    <w:p w14:paraId="4094D949" w14:textId="779E02D2" w:rsidR="007B7BA4" w:rsidRDefault="007B7BA4" w:rsidP="00DE2811">
      <w:pPr>
        <w:pStyle w:val="ListParagraph"/>
        <w:numPr>
          <w:ilvl w:val="0"/>
          <w:numId w:val="1"/>
        </w:numPr>
      </w:pPr>
      <w:r>
        <w:t>Experimental design</w:t>
      </w:r>
    </w:p>
    <w:p w14:paraId="1C6F2D12" w14:textId="07DFB9E4" w:rsidR="0082161D" w:rsidRDefault="0082161D" w:rsidP="007B7BA4">
      <w:pPr>
        <w:pStyle w:val="ListParagraph"/>
        <w:numPr>
          <w:ilvl w:val="1"/>
          <w:numId w:val="1"/>
        </w:numPr>
      </w:pPr>
      <w:r>
        <w:t>Susan’s Experiment</w:t>
      </w:r>
    </w:p>
    <w:p w14:paraId="29608A15" w14:textId="21BB3EE3" w:rsidR="007B7BA4" w:rsidRDefault="007B7BA4" w:rsidP="0082161D">
      <w:pPr>
        <w:pStyle w:val="ListParagraph"/>
        <w:numPr>
          <w:ilvl w:val="2"/>
          <w:numId w:val="1"/>
        </w:numPr>
      </w:pPr>
      <w:r>
        <w:t>Serpentine</w:t>
      </w:r>
    </w:p>
    <w:p w14:paraId="4E1CADBC" w14:textId="24D79F58" w:rsidR="007B7BA4" w:rsidRDefault="007B7BA4" w:rsidP="0082161D">
      <w:pPr>
        <w:pStyle w:val="ListParagraph"/>
        <w:numPr>
          <w:ilvl w:val="3"/>
          <w:numId w:val="1"/>
        </w:numPr>
      </w:pPr>
      <w:r>
        <w:t>30 watered</w:t>
      </w:r>
    </w:p>
    <w:p w14:paraId="3D41EAC0" w14:textId="0BD77EB7" w:rsidR="007B7BA4" w:rsidRDefault="007B7BA4" w:rsidP="0082161D">
      <w:pPr>
        <w:pStyle w:val="ListParagraph"/>
        <w:numPr>
          <w:ilvl w:val="3"/>
          <w:numId w:val="1"/>
        </w:numPr>
      </w:pPr>
      <w:r>
        <w:t>30 control for watering</w:t>
      </w:r>
    </w:p>
    <w:p w14:paraId="7F08B367" w14:textId="1DA85676" w:rsidR="007B7BA4" w:rsidRDefault="00003C69" w:rsidP="0082161D">
      <w:pPr>
        <w:pStyle w:val="ListParagraph"/>
        <w:numPr>
          <w:ilvl w:val="3"/>
          <w:numId w:val="1"/>
        </w:numPr>
      </w:pPr>
      <w:r>
        <w:t>1</w:t>
      </w:r>
      <w:r w:rsidR="007B7BA4">
        <w:t>0 shelters</w:t>
      </w:r>
    </w:p>
    <w:p w14:paraId="6524F58A" w14:textId="31C9681C" w:rsidR="007B7BA4" w:rsidRDefault="00003C69" w:rsidP="0082161D">
      <w:pPr>
        <w:pStyle w:val="ListParagraph"/>
        <w:numPr>
          <w:ilvl w:val="3"/>
          <w:numId w:val="1"/>
        </w:numPr>
      </w:pPr>
      <w:r>
        <w:t>1</w:t>
      </w:r>
      <w:r w:rsidR="007B7BA4">
        <w:t>0 controls for shelters</w:t>
      </w:r>
    </w:p>
    <w:p w14:paraId="03DF1F2A" w14:textId="6A333DA3" w:rsidR="007B7BA4" w:rsidRDefault="007B7BA4" w:rsidP="0082161D">
      <w:pPr>
        <w:pStyle w:val="ListParagraph"/>
        <w:numPr>
          <w:ilvl w:val="2"/>
          <w:numId w:val="1"/>
        </w:numPr>
      </w:pPr>
      <w:r>
        <w:t>Nonserpentine</w:t>
      </w:r>
    </w:p>
    <w:p w14:paraId="27685FE3" w14:textId="3B47A529" w:rsidR="007B7BA4" w:rsidRDefault="007B7BA4" w:rsidP="0082161D">
      <w:pPr>
        <w:pStyle w:val="ListParagraph"/>
        <w:numPr>
          <w:ilvl w:val="3"/>
          <w:numId w:val="1"/>
        </w:numPr>
      </w:pPr>
      <w:r>
        <w:t>10 watered</w:t>
      </w:r>
    </w:p>
    <w:p w14:paraId="4AD07C91" w14:textId="4697F19B" w:rsidR="007B7BA4" w:rsidRDefault="007B7BA4" w:rsidP="0082161D">
      <w:pPr>
        <w:pStyle w:val="ListParagraph"/>
        <w:numPr>
          <w:ilvl w:val="3"/>
          <w:numId w:val="1"/>
        </w:numPr>
      </w:pPr>
      <w:r>
        <w:t>10 control</w:t>
      </w:r>
    </w:p>
    <w:p w14:paraId="2CEB0B83" w14:textId="36A65306" w:rsidR="0082161D" w:rsidRDefault="0082161D" w:rsidP="0082161D">
      <w:pPr>
        <w:pStyle w:val="ListParagraph"/>
        <w:numPr>
          <w:ilvl w:val="1"/>
          <w:numId w:val="1"/>
        </w:numPr>
      </w:pPr>
      <w:r>
        <w:t>My subset</w:t>
      </w:r>
      <w:r w:rsidR="004276DA">
        <w:t xml:space="preserve">, all </w:t>
      </w:r>
      <w:r w:rsidR="008F7C7E">
        <w:t>on serpentine</w:t>
      </w:r>
    </w:p>
    <w:p w14:paraId="56283B1D" w14:textId="62FE135C" w:rsidR="002530A2" w:rsidRDefault="00F64BC6" w:rsidP="002530A2">
      <w:pPr>
        <w:pStyle w:val="ListParagraph"/>
        <w:numPr>
          <w:ilvl w:val="2"/>
          <w:numId w:val="1"/>
        </w:numPr>
      </w:pPr>
      <w:r>
        <w:t>40 plots (10 shelter + 10 control, 10 water + 10 control)</w:t>
      </w:r>
      <w:r w:rsidR="00D10987">
        <w:t xml:space="preserve"> </w:t>
      </w:r>
      <w:r>
        <w:t>with plot sizes at about</w:t>
      </w:r>
      <w:r w:rsidR="007F5BF9">
        <w:t xml:space="preserve"> 0.5 x 0.</w:t>
      </w:r>
      <w:r w:rsidR="001F04A8">
        <w:t>5 meters</w:t>
      </w:r>
      <w:r w:rsidR="007F5BF9">
        <w:t>, one half of this will be used for aboveground seed planting (.25x.25) and the other half for burial of seedbags</w:t>
      </w:r>
    </w:p>
    <w:p w14:paraId="507BC805" w14:textId="4497E8B8" w:rsidR="00D10987" w:rsidRDefault="00D10987" w:rsidP="00D10987">
      <w:pPr>
        <w:pStyle w:val="ListParagraph"/>
        <w:numPr>
          <w:ilvl w:val="1"/>
          <w:numId w:val="1"/>
        </w:numPr>
      </w:pPr>
      <w:commentRangeStart w:id="1"/>
      <w:r>
        <w:t>Species</w:t>
      </w:r>
      <w:commentRangeEnd w:id="1"/>
      <w:r w:rsidR="00CF09C5">
        <w:rPr>
          <w:rStyle w:val="CommentReference"/>
        </w:rPr>
        <w:commentReference w:id="1"/>
      </w:r>
      <w:r w:rsidR="008F7C7E">
        <w:t xml:space="preserve"> that I’ve collected enough seeds</w:t>
      </w:r>
      <w:r w:rsidR="002530A2">
        <w:t xml:space="preserve"> (~20,000)</w:t>
      </w:r>
    </w:p>
    <w:p w14:paraId="0BD9C9C4" w14:textId="77777777" w:rsidR="00367CC9" w:rsidRDefault="00367CC9" w:rsidP="008F7C7E">
      <w:pPr>
        <w:pStyle w:val="ListParagraph"/>
        <w:numPr>
          <w:ilvl w:val="2"/>
          <w:numId w:val="1"/>
        </w:numPr>
      </w:pPr>
      <w:r>
        <w:t>Agoseris</w:t>
      </w:r>
    </w:p>
    <w:p w14:paraId="3D1E0C71" w14:textId="77777777" w:rsidR="00367CC9" w:rsidRDefault="00367CC9" w:rsidP="008F7C7E">
      <w:pPr>
        <w:pStyle w:val="ListParagraph"/>
        <w:numPr>
          <w:ilvl w:val="2"/>
          <w:numId w:val="1"/>
        </w:numPr>
      </w:pPr>
      <w:r>
        <w:t>Lasthenia</w:t>
      </w:r>
    </w:p>
    <w:p w14:paraId="44D01348" w14:textId="77777777" w:rsidR="00367CC9" w:rsidRDefault="00367CC9" w:rsidP="008F7C7E">
      <w:pPr>
        <w:pStyle w:val="ListParagraph"/>
        <w:numPr>
          <w:ilvl w:val="2"/>
          <w:numId w:val="1"/>
        </w:numPr>
      </w:pPr>
      <w:r>
        <w:t>Plantago</w:t>
      </w:r>
    </w:p>
    <w:p w14:paraId="7D808EE3" w14:textId="77777777" w:rsidR="00367CC9" w:rsidRDefault="00367CC9" w:rsidP="008F7C7E">
      <w:pPr>
        <w:pStyle w:val="ListParagraph"/>
        <w:numPr>
          <w:ilvl w:val="2"/>
          <w:numId w:val="1"/>
        </w:numPr>
      </w:pPr>
      <w:r>
        <w:t>Mimulus guttatus</w:t>
      </w:r>
    </w:p>
    <w:p w14:paraId="47F6A395" w14:textId="77777777" w:rsidR="00367CC9" w:rsidRDefault="00367CC9" w:rsidP="008F7C7E">
      <w:pPr>
        <w:pStyle w:val="ListParagraph"/>
        <w:numPr>
          <w:ilvl w:val="2"/>
          <w:numId w:val="1"/>
        </w:numPr>
      </w:pPr>
      <w:r>
        <w:t>Triphyseria</w:t>
      </w:r>
    </w:p>
    <w:p w14:paraId="5BEE748D" w14:textId="77777777" w:rsidR="00367CC9" w:rsidRDefault="00367CC9" w:rsidP="008F7C7E">
      <w:pPr>
        <w:pStyle w:val="ListParagraph"/>
        <w:numPr>
          <w:ilvl w:val="2"/>
          <w:numId w:val="1"/>
        </w:numPr>
      </w:pPr>
      <w:r>
        <w:t>Clarkia</w:t>
      </w:r>
    </w:p>
    <w:p w14:paraId="65FA34DD" w14:textId="77777777" w:rsidR="00367CC9" w:rsidRDefault="00367CC9" w:rsidP="008F7C7E">
      <w:pPr>
        <w:pStyle w:val="ListParagraph"/>
        <w:numPr>
          <w:ilvl w:val="2"/>
          <w:numId w:val="1"/>
        </w:numPr>
      </w:pPr>
      <w:r>
        <w:t>Lupinus bicolor</w:t>
      </w:r>
    </w:p>
    <w:p w14:paraId="4ACAF4DA" w14:textId="77777777" w:rsidR="00367CC9" w:rsidRDefault="00367CC9" w:rsidP="008F7C7E">
      <w:pPr>
        <w:pStyle w:val="ListParagraph"/>
        <w:numPr>
          <w:ilvl w:val="2"/>
          <w:numId w:val="1"/>
        </w:numPr>
      </w:pPr>
      <w:r>
        <w:t>Hemizonia</w:t>
      </w:r>
    </w:p>
    <w:p w14:paraId="67201E9E" w14:textId="77777777" w:rsidR="00367CC9" w:rsidRDefault="00367CC9" w:rsidP="008F7C7E">
      <w:pPr>
        <w:pStyle w:val="ListParagraph"/>
        <w:numPr>
          <w:ilvl w:val="2"/>
          <w:numId w:val="1"/>
        </w:numPr>
      </w:pPr>
      <w:r>
        <w:t>Holocarpha</w:t>
      </w:r>
    </w:p>
    <w:p w14:paraId="37B54F25" w14:textId="00407A12" w:rsidR="00D10987" w:rsidRDefault="002530A2" w:rsidP="008F7C7E">
      <w:pPr>
        <w:pStyle w:val="ListParagraph"/>
        <w:numPr>
          <w:ilvl w:val="1"/>
          <w:numId w:val="1"/>
        </w:numPr>
      </w:pPr>
      <w:r>
        <w:t>Still exploring correlations to figure out which to choose</w:t>
      </w:r>
    </w:p>
    <w:p w14:paraId="717FE521" w14:textId="77777777" w:rsidR="00F64BC6" w:rsidRDefault="00F64BC6" w:rsidP="00DE2811">
      <w:pPr>
        <w:pStyle w:val="ListParagraph"/>
        <w:numPr>
          <w:ilvl w:val="0"/>
          <w:numId w:val="1"/>
        </w:numPr>
      </w:pPr>
      <w:r>
        <w:t>Set up</w:t>
      </w:r>
    </w:p>
    <w:p w14:paraId="7F00E08B" w14:textId="6EC1FA85" w:rsidR="00F64BC6" w:rsidRDefault="00F64BC6" w:rsidP="00F64BC6">
      <w:pPr>
        <w:pStyle w:val="ListParagraph"/>
        <w:numPr>
          <w:ilvl w:val="1"/>
          <w:numId w:val="1"/>
        </w:numPr>
      </w:pPr>
      <w:r>
        <w:t xml:space="preserve">Aboveground: </w:t>
      </w:r>
      <w:commentRangeStart w:id="2"/>
      <w:r>
        <w:t>Seed addition</w:t>
      </w:r>
      <w:commentRangeEnd w:id="2"/>
      <w:r w:rsidR="00425E1C">
        <w:rPr>
          <w:rStyle w:val="CommentReference"/>
        </w:rPr>
        <w:commentReference w:id="2"/>
      </w:r>
    </w:p>
    <w:p w14:paraId="500921F9" w14:textId="2E747822" w:rsidR="002530A2" w:rsidRDefault="00F64BC6" w:rsidP="002530A2">
      <w:pPr>
        <w:pStyle w:val="ListParagraph"/>
        <w:numPr>
          <w:ilvl w:val="2"/>
          <w:numId w:val="1"/>
        </w:numPr>
      </w:pPr>
      <w:commentRangeStart w:id="3"/>
      <w:r>
        <w:t>500 seeds</w:t>
      </w:r>
      <w:r w:rsidR="001A0BCB">
        <w:t>/plot</w:t>
      </w:r>
      <w:r>
        <w:t xml:space="preserve"> * 40 plots = 20,000 seeds</w:t>
      </w:r>
      <w:commentRangeEnd w:id="3"/>
      <w:r>
        <w:rPr>
          <w:rStyle w:val="CommentReference"/>
        </w:rPr>
        <w:commentReference w:id="3"/>
      </w:r>
      <w:r w:rsidR="007F5BF9">
        <w:t>/species</w:t>
      </w:r>
    </w:p>
    <w:p w14:paraId="56FDBDCB" w14:textId="1CF511D5" w:rsidR="007F5BF9" w:rsidRDefault="007F5BF9" w:rsidP="002530A2">
      <w:pPr>
        <w:pStyle w:val="ListParagraph"/>
        <w:numPr>
          <w:ilvl w:val="2"/>
          <w:numId w:val="1"/>
        </w:numPr>
      </w:pPr>
      <w:r>
        <w:t>Bury 5 seeds per cell of .25 x .25 stringed quadrat (can either leave or weed out to one per cell if necessary)</w:t>
      </w:r>
    </w:p>
    <w:p w14:paraId="159B6E39" w14:textId="7FD3787B" w:rsidR="00DE2811" w:rsidRDefault="00F64BC6" w:rsidP="00F64BC6">
      <w:pPr>
        <w:pStyle w:val="ListParagraph"/>
        <w:numPr>
          <w:ilvl w:val="1"/>
          <w:numId w:val="1"/>
        </w:numPr>
      </w:pPr>
      <w:r>
        <w:t xml:space="preserve">Below ground: </w:t>
      </w:r>
      <w:r w:rsidR="00DE2811">
        <w:t>Seed bags</w:t>
      </w:r>
    </w:p>
    <w:p w14:paraId="7B2DC0C2" w14:textId="5606B7C0" w:rsidR="00A93211" w:rsidRDefault="007B7DE5" w:rsidP="00A93211">
      <w:pPr>
        <w:pStyle w:val="ListParagraph"/>
        <w:numPr>
          <w:ilvl w:val="2"/>
          <w:numId w:val="1"/>
        </w:numPr>
      </w:pPr>
      <w:r>
        <w:t>C</w:t>
      </w:r>
      <w:r w:rsidR="00A93211">
        <w:t>ompare aboveground seed addition numbers/germination to belowground seed addition/germination</w:t>
      </w:r>
    </w:p>
    <w:p w14:paraId="06E034F0" w14:textId="00B9E2A3" w:rsidR="00DE2811" w:rsidRDefault="00DE2811" w:rsidP="00F64BC6">
      <w:pPr>
        <w:pStyle w:val="ListParagraph"/>
        <w:numPr>
          <w:ilvl w:val="2"/>
          <w:numId w:val="1"/>
        </w:numPr>
      </w:pPr>
      <w:r>
        <w:t>For each species, bury a known quantity</w:t>
      </w:r>
      <w:r w:rsidR="007F5BF9">
        <w:t xml:space="preserve"> (100?)</w:t>
      </w:r>
      <w:r>
        <w:t xml:space="preserve"> of seeds mixed with </w:t>
      </w:r>
      <w:commentRangeStart w:id="4"/>
      <w:r>
        <w:t>sand</w:t>
      </w:r>
      <w:commentRangeEnd w:id="4"/>
      <w:r w:rsidR="002F3233">
        <w:rPr>
          <w:rStyle w:val="CommentReference"/>
        </w:rPr>
        <w:commentReference w:id="4"/>
      </w:r>
      <w:r>
        <w:t xml:space="preserve"> in nylon mesh bags to me</w:t>
      </w:r>
      <w:r w:rsidR="005C345C">
        <w:t>a</w:t>
      </w:r>
      <w:r>
        <w:t>sure seed mortality</w:t>
      </w:r>
      <w:r w:rsidR="005C345C">
        <w:t>/germination</w:t>
      </w:r>
      <w:r>
        <w:t xml:space="preserve"> on </w:t>
      </w:r>
    </w:p>
    <w:p w14:paraId="692A92A3" w14:textId="04549E9B" w:rsidR="00EE3EB2" w:rsidRDefault="002530A2" w:rsidP="00EE3EB2">
      <w:pPr>
        <w:pStyle w:val="ListParagraph"/>
        <w:numPr>
          <w:ilvl w:val="3"/>
          <w:numId w:val="1"/>
        </w:numPr>
      </w:pPr>
      <w:r>
        <w:t>Bury a bag every year OR</w:t>
      </w:r>
    </w:p>
    <w:p w14:paraId="179D188F" w14:textId="57008661" w:rsidR="00EE3EB2" w:rsidRDefault="00EE3EB2" w:rsidP="00EE3EB2">
      <w:pPr>
        <w:pStyle w:val="ListParagraph"/>
        <w:numPr>
          <w:ilvl w:val="3"/>
          <w:numId w:val="1"/>
        </w:numPr>
      </w:pPr>
      <w:r>
        <w:t>If strong enough mesh would be cool to bury a “line” of bags and dig one up each year</w:t>
      </w:r>
    </w:p>
    <w:p w14:paraId="2FBF7696" w14:textId="136EDFDE" w:rsidR="00E247A7" w:rsidRDefault="00E247A7" w:rsidP="002530A2">
      <w:pPr>
        <w:pStyle w:val="ListParagraph"/>
        <w:numPr>
          <w:ilvl w:val="2"/>
          <w:numId w:val="1"/>
        </w:numPr>
      </w:pPr>
      <w:r>
        <w:lastRenderedPageBreak/>
        <w:t>Mesh options</w:t>
      </w:r>
    </w:p>
    <w:p w14:paraId="5F351B8D" w14:textId="0D334158" w:rsidR="00E247A7" w:rsidRDefault="006D38B7" w:rsidP="00E247A7">
      <w:pPr>
        <w:pStyle w:val="ListParagraph"/>
        <w:numPr>
          <w:ilvl w:val="3"/>
          <w:numId w:val="1"/>
        </w:numPr>
      </w:pPr>
      <w:commentRangeStart w:id="5"/>
      <w:r w:rsidRPr="006D38B7">
        <w:t>http://www.amazon.com/Organza-Drawstring-Pouches-Assorted-Colors/dp/B002HIL50C</w:t>
      </w:r>
      <w:commentRangeEnd w:id="5"/>
      <w:r>
        <w:rPr>
          <w:rStyle w:val="CommentReference"/>
        </w:rPr>
        <w:commentReference w:id="5"/>
      </w:r>
    </w:p>
    <w:p w14:paraId="760A8831" w14:textId="398A8B70" w:rsidR="007B7DE5" w:rsidRDefault="007B7DE5" w:rsidP="00C0019E">
      <w:pPr>
        <w:pStyle w:val="ListParagraph"/>
        <w:numPr>
          <w:ilvl w:val="3"/>
          <w:numId w:val="1"/>
        </w:numPr>
      </w:pPr>
      <w:r>
        <w:t>Buy small mesh and seal with</w:t>
      </w:r>
      <w:r w:rsidRPr="007B7DE5">
        <w:t xml:space="preserve"> </w:t>
      </w:r>
      <w:commentRangeStart w:id="6"/>
      <w:r>
        <w:t>Impulse sealer</w:t>
      </w:r>
      <w:commentRangeEnd w:id="6"/>
      <w:r>
        <w:rPr>
          <w:rStyle w:val="CommentReference"/>
        </w:rPr>
        <w:commentReference w:id="6"/>
      </w:r>
    </w:p>
    <w:p w14:paraId="27248EB7" w14:textId="197217F6" w:rsidR="001A0BCB" w:rsidRDefault="001A0BCB" w:rsidP="001A0BCB">
      <w:pPr>
        <w:pStyle w:val="ListParagraph"/>
        <w:numPr>
          <w:ilvl w:val="0"/>
          <w:numId w:val="1"/>
        </w:numPr>
      </w:pPr>
      <w:r>
        <w:t>Sampling</w:t>
      </w:r>
    </w:p>
    <w:p w14:paraId="1950A58E" w14:textId="65963A30" w:rsidR="002A1EEA" w:rsidRDefault="002A1EEA" w:rsidP="00F513DC">
      <w:pPr>
        <w:pStyle w:val="ListParagraph"/>
        <w:numPr>
          <w:ilvl w:val="1"/>
          <w:numId w:val="1"/>
        </w:numPr>
      </w:pPr>
      <w:r>
        <w:t xml:space="preserve">Census germination, survival, flowering, and seed output (for a subset) </w:t>
      </w:r>
      <w:r w:rsidR="007F5BF9">
        <w:t>every two weeks(?)</w:t>
      </w:r>
      <w:commentRangeStart w:id="7"/>
      <w:r w:rsidR="00F513DC">
        <w:t xml:space="preserve"> from original starting population</w:t>
      </w:r>
      <w:commentRangeEnd w:id="7"/>
      <w:r w:rsidR="002530A2">
        <w:rPr>
          <w:rStyle w:val="CommentReference"/>
        </w:rPr>
        <w:commentReference w:id="7"/>
      </w:r>
    </w:p>
    <w:p w14:paraId="63F808A0" w14:textId="3A48FE88" w:rsidR="00F513DC" w:rsidRDefault="00F513DC" w:rsidP="00F513DC">
      <w:pPr>
        <w:pStyle w:val="ListParagraph"/>
        <w:numPr>
          <w:ilvl w:val="1"/>
          <w:numId w:val="1"/>
        </w:numPr>
      </w:pPr>
      <w:r>
        <w:t>Census seedbank for background species number</w:t>
      </w:r>
    </w:p>
    <w:p w14:paraId="7F5C6A33" w14:textId="01F78220" w:rsidR="002530A2" w:rsidRDefault="007F5BF9" w:rsidP="00425E1C">
      <w:pPr>
        <w:pStyle w:val="ListParagraph"/>
        <w:numPr>
          <w:ilvl w:val="1"/>
          <w:numId w:val="1"/>
        </w:numPr>
      </w:pPr>
      <w:r>
        <w:t>Dig up one bag at the end of each growing season and determine how many seeds germinated/how many are still viable</w:t>
      </w:r>
    </w:p>
    <w:sectPr w:rsidR="002530A2" w:rsidSect="00A246AE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arina LaForgia" w:date="2015-09-07T18:27:00Z" w:initials="ML">
    <w:p w14:paraId="52D7D7EB" w14:textId="74C4FFD8" w:rsidR="007F5BF9" w:rsidRDefault="007F5BF9">
      <w:pPr>
        <w:pStyle w:val="CommentText"/>
      </w:pPr>
      <w:r>
        <w:rPr>
          <w:rStyle w:val="CommentReference"/>
        </w:rPr>
        <w:annotationRef/>
      </w:r>
      <w:r>
        <w:t>all these species have increased in their seedbank abundance between 2012 and 2014</w:t>
      </w:r>
    </w:p>
  </w:comment>
  <w:comment w:id="2" w:author="Marina LaForgia" w:date="2015-09-07T18:48:00Z" w:initials="ML">
    <w:p w14:paraId="0F47C52B" w14:textId="5739E66D" w:rsidR="00425E1C" w:rsidRDefault="00425E1C" w:rsidP="00425E1C">
      <w:pPr>
        <w:pStyle w:val="ListParagraph"/>
        <w:numPr>
          <w:ilvl w:val="1"/>
          <w:numId w:val="1"/>
        </w:numPr>
      </w:pPr>
      <w:r>
        <w:rPr>
          <w:rStyle w:val="CommentReference"/>
        </w:rPr>
        <w:annotationRef/>
      </w:r>
      <w:r>
        <w:t>Clear aboveground plants throughout the year?</w:t>
      </w:r>
    </w:p>
  </w:comment>
  <w:comment w:id="3" w:author="Marina LaForgia" w:date="2015-09-04T17:26:00Z" w:initials="ML">
    <w:p w14:paraId="0F961163" w14:textId="065A44AC" w:rsidR="007F5BF9" w:rsidRDefault="007F5BF9" w:rsidP="00F64BC6">
      <w:pPr>
        <w:pStyle w:val="CommentText"/>
      </w:pPr>
      <w:r>
        <w:rPr>
          <w:rStyle w:val="CommentReference"/>
        </w:rPr>
        <w:annotationRef/>
      </w:r>
      <w:r>
        <w:t>Advice from Anu, who has done germination trials in lab, transplants to the field at McLaughlin, and sowing seeds: “</w:t>
      </w:r>
      <w:r>
        <w:rPr>
          <w:rFonts w:ascii="Helvetica" w:hAnsi="Helvetica" w:cs="Helvetica"/>
        </w:rPr>
        <w:t>In my seed sowing experiment I had several hundreds (some times more than a thousand) seeds for each species and in most cases very little or nothing emerged even though most species germinated very well in the lab.”</w:t>
      </w:r>
    </w:p>
  </w:comment>
  <w:comment w:id="4" w:author="Marina LaForgia" w:date="2015-09-04T17:33:00Z" w:initials="ML">
    <w:p w14:paraId="7451E5B3" w14:textId="77777777" w:rsidR="007F5BF9" w:rsidRDefault="007F5BF9" w:rsidP="002530A2">
      <w:pPr>
        <w:pStyle w:val="ListParagraph"/>
        <w:numPr>
          <w:ilvl w:val="2"/>
          <w:numId w:val="1"/>
        </w:numPr>
      </w:pPr>
      <w:r>
        <w:rPr>
          <w:rStyle w:val="CommentReference"/>
        </w:rPr>
        <w:annotationRef/>
      </w:r>
      <w:r>
        <w:t>This decreases chances of fungal pathogens wiping out an entire bag (van mourik 2005)</w:t>
      </w:r>
    </w:p>
    <w:p w14:paraId="126E5452" w14:textId="03FBF77B" w:rsidR="007F5BF9" w:rsidRDefault="007F5BF9">
      <w:pPr>
        <w:pStyle w:val="CommentText"/>
      </w:pPr>
    </w:p>
  </w:comment>
  <w:comment w:id="5" w:author="Marina LaForgia" w:date="2015-08-20T10:37:00Z" w:initials="ML">
    <w:p w14:paraId="025E8FA9" w14:textId="5396C40C" w:rsidR="007F5BF9" w:rsidRDefault="007F5BF9">
      <w:pPr>
        <w:pStyle w:val="CommentText"/>
      </w:pPr>
      <w:r>
        <w:rPr>
          <w:rStyle w:val="CommentReference"/>
        </w:rPr>
        <w:annotationRef/>
      </w:r>
      <w:r>
        <w:t>Recommended by Elise, however may not last multiple years</w:t>
      </w:r>
    </w:p>
  </w:comment>
  <w:comment w:id="6" w:author="Marina LaForgia" w:date="2015-09-04T17:35:00Z" w:initials="ML">
    <w:p w14:paraId="46BF177C" w14:textId="77777777" w:rsidR="007F5BF9" w:rsidRDefault="007F5BF9" w:rsidP="007B7DE5">
      <w:pPr>
        <w:pStyle w:val="CommentText"/>
      </w:pPr>
      <w:r>
        <w:rPr>
          <w:rStyle w:val="CommentReference"/>
        </w:rPr>
        <w:annotationRef/>
      </w:r>
      <w:r>
        <w:t>Buy or ask Grosholz lab, Stella had one and donated it to them</w:t>
      </w:r>
    </w:p>
  </w:comment>
  <w:comment w:id="7" w:author="Marina LaForgia" w:date="2015-09-04T17:27:00Z" w:initials="ML">
    <w:p w14:paraId="3D554C84" w14:textId="42AC9BDA" w:rsidR="007F5BF9" w:rsidRDefault="007F5BF9">
      <w:pPr>
        <w:pStyle w:val="CommentText"/>
      </w:pPr>
      <w:r>
        <w:rPr>
          <w:rStyle w:val="CommentReference"/>
        </w:rPr>
        <w:annotationRef/>
      </w:r>
      <w:r>
        <w:t xml:space="preserve">Are we still hiring a tech to sample for us throughout the year?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319F3"/>
    <w:multiLevelType w:val="hybridMultilevel"/>
    <w:tmpl w:val="9D509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2D0D7A"/>
    <w:multiLevelType w:val="hybridMultilevel"/>
    <w:tmpl w:val="C018F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811"/>
    <w:rsid w:val="00003C69"/>
    <w:rsid w:val="000A17D4"/>
    <w:rsid w:val="001356CE"/>
    <w:rsid w:val="00187DAD"/>
    <w:rsid w:val="001A0BCB"/>
    <w:rsid w:val="001F04A8"/>
    <w:rsid w:val="002530A2"/>
    <w:rsid w:val="002A1EEA"/>
    <w:rsid w:val="002F3233"/>
    <w:rsid w:val="002F6B08"/>
    <w:rsid w:val="00367CC9"/>
    <w:rsid w:val="00425E1C"/>
    <w:rsid w:val="004276DA"/>
    <w:rsid w:val="00504539"/>
    <w:rsid w:val="005C345C"/>
    <w:rsid w:val="006A5CEE"/>
    <w:rsid w:val="006D38B7"/>
    <w:rsid w:val="007B7BA4"/>
    <w:rsid w:val="007B7DE5"/>
    <w:rsid w:val="007F5BF9"/>
    <w:rsid w:val="0082161D"/>
    <w:rsid w:val="008F7C7E"/>
    <w:rsid w:val="00A12E9F"/>
    <w:rsid w:val="00A246AE"/>
    <w:rsid w:val="00A93211"/>
    <w:rsid w:val="00B72A83"/>
    <w:rsid w:val="00C0019E"/>
    <w:rsid w:val="00C529CA"/>
    <w:rsid w:val="00CF09C5"/>
    <w:rsid w:val="00D10987"/>
    <w:rsid w:val="00D16294"/>
    <w:rsid w:val="00D35424"/>
    <w:rsid w:val="00D84CAA"/>
    <w:rsid w:val="00DE2811"/>
    <w:rsid w:val="00DF0602"/>
    <w:rsid w:val="00E03491"/>
    <w:rsid w:val="00E227D9"/>
    <w:rsid w:val="00E247A7"/>
    <w:rsid w:val="00E84DD8"/>
    <w:rsid w:val="00EE3EB2"/>
    <w:rsid w:val="00F15704"/>
    <w:rsid w:val="00F513DC"/>
    <w:rsid w:val="00F64B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0B1A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8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47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7A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7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7A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7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7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7A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8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47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7A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7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7A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7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7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7A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264</Words>
  <Characters>1510</Characters>
  <Application>Microsoft Macintosh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LaForgia</dc:creator>
  <cp:keywords/>
  <dc:description/>
  <cp:lastModifiedBy>Marina LaForgia</cp:lastModifiedBy>
  <cp:revision>32</cp:revision>
  <dcterms:created xsi:type="dcterms:W3CDTF">2015-07-21T22:36:00Z</dcterms:created>
  <dcterms:modified xsi:type="dcterms:W3CDTF">2015-09-08T18:08:00Z</dcterms:modified>
</cp:coreProperties>
</file>