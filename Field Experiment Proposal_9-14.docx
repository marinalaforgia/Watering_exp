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A21D7" w14:textId="5387AACD" w:rsidR="002C41C2" w:rsidRDefault="002C41C2" w:rsidP="002C41C2">
      <w:r>
        <w:t>The effects of winter drought on population dynamics</w:t>
      </w:r>
      <w:r w:rsidR="00195E4F">
        <w:t xml:space="preserve"> and coexistence of native annual forbs</w:t>
      </w:r>
    </w:p>
    <w:p w14:paraId="753A60AA" w14:textId="77777777" w:rsidR="0014314E" w:rsidRDefault="0014314E"/>
    <w:p w14:paraId="5B9B4C3F" w14:textId="372BAC40" w:rsidR="0014314E" w:rsidRDefault="00001840" w:rsidP="0014314E">
      <w:pPr>
        <w:pStyle w:val="ListParagraph"/>
        <w:numPr>
          <w:ilvl w:val="0"/>
          <w:numId w:val="1"/>
        </w:numPr>
      </w:pPr>
      <w:r>
        <w:t>Background</w:t>
      </w:r>
    </w:p>
    <w:p w14:paraId="12CD6C08" w14:textId="4D272D98" w:rsidR="000E52FA" w:rsidRDefault="000E52FA" w:rsidP="004E140D">
      <w:pPr>
        <w:pStyle w:val="ListParagraph"/>
        <w:numPr>
          <w:ilvl w:val="1"/>
          <w:numId w:val="1"/>
        </w:numPr>
      </w:pPr>
      <w:r>
        <w:t xml:space="preserve">Observed diversity declines aboveground in </w:t>
      </w:r>
      <w:r w:rsidR="00C60514">
        <w:t>native forbs</w:t>
      </w:r>
      <w:r>
        <w:t xml:space="preserve"> (</w:t>
      </w:r>
      <w:proofErr w:type="spellStart"/>
      <w:r>
        <w:t>serp</w:t>
      </w:r>
      <w:proofErr w:type="spellEnd"/>
      <w:r>
        <w:t xml:space="preserve"> and non </w:t>
      </w:r>
      <w:proofErr w:type="spellStart"/>
      <w:r>
        <w:t>serp</w:t>
      </w:r>
      <w:proofErr w:type="spellEnd"/>
      <w:r>
        <w:t>)</w:t>
      </w:r>
      <w:r w:rsidR="00001840">
        <w:t xml:space="preserve"> in past 15 years</w:t>
      </w:r>
    </w:p>
    <w:p w14:paraId="338038D2" w14:textId="217BD75D" w:rsidR="00E57E15" w:rsidRDefault="00E57E15" w:rsidP="004E140D">
      <w:pPr>
        <w:pStyle w:val="ListParagraph"/>
        <w:numPr>
          <w:ilvl w:val="1"/>
          <w:numId w:val="1"/>
        </w:numPr>
      </w:pPr>
      <w:r>
        <w:t>Observed decrease in winter precipitation across region</w:t>
      </w:r>
      <w:r w:rsidR="00001840">
        <w:t xml:space="preserve"> in the past 15 years</w:t>
      </w:r>
    </w:p>
    <w:p w14:paraId="28D85314" w14:textId="730D0465" w:rsidR="00E57E15" w:rsidRDefault="00E57E15" w:rsidP="004E140D">
      <w:pPr>
        <w:pStyle w:val="ListParagraph"/>
        <w:numPr>
          <w:ilvl w:val="1"/>
          <w:numId w:val="1"/>
        </w:numPr>
      </w:pPr>
      <w:proofErr w:type="spellStart"/>
      <w:r>
        <w:t>Seedbank</w:t>
      </w:r>
      <w:proofErr w:type="spellEnd"/>
      <w:r>
        <w:t xml:space="preserve"> is thought to buffer </w:t>
      </w:r>
      <w:r w:rsidR="00C60514">
        <w:t xml:space="preserve">native forb </w:t>
      </w:r>
      <w:r>
        <w:t xml:space="preserve">populations against these unfavorable periods however seedling drought tolerance may be more important than </w:t>
      </w:r>
      <w:r w:rsidR="000E58E0">
        <w:t>germination response</w:t>
      </w:r>
      <w:r w:rsidR="005A4BA2">
        <w:t xml:space="preserve"> if winter drought is the new normal</w:t>
      </w:r>
    </w:p>
    <w:p w14:paraId="73470434" w14:textId="5969B0A0" w:rsidR="00E45657" w:rsidRDefault="000E58E0" w:rsidP="00C60514">
      <w:pPr>
        <w:pStyle w:val="ListParagraph"/>
        <w:numPr>
          <w:ilvl w:val="2"/>
          <w:numId w:val="1"/>
        </w:numPr>
      </w:pPr>
      <w:commentRangeStart w:id="0"/>
      <w:commentRangeStart w:id="1"/>
      <w:r>
        <w:t xml:space="preserve">Preliminary results </w:t>
      </w:r>
      <w:r w:rsidR="00C60514">
        <w:t xml:space="preserve">however </w:t>
      </w:r>
      <w:r w:rsidR="00DF2ECD">
        <w:t>show</w:t>
      </w:r>
      <w:r>
        <w:t xml:space="preserve"> that native forb</w:t>
      </w:r>
      <w:r w:rsidR="000E52FA">
        <w:t xml:space="preserve"> </w:t>
      </w:r>
      <w:proofErr w:type="spellStart"/>
      <w:r w:rsidR="000E52FA">
        <w:t>seedbank</w:t>
      </w:r>
      <w:r>
        <w:t>s</w:t>
      </w:r>
      <w:proofErr w:type="spellEnd"/>
      <w:r w:rsidR="000E52FA">
        <w:t xml:space="preserve"> post droug</w:t>
      </w:r>
      <w:r w:rsidR="00E45657">
        <w:t xml:space="preserve">ht </w:t>
      </w:r>
      <w:r>
        <w:t>are not</w:t>
      </w:r>
      <w:r w:rsidR="00E45657">
        <w:t xml:space="preserve"> depleted</w:t>
      </w:r>
      <w:r w:rsidR="005A4BA2">
        <w:t xml:space="preserve">, suggesting that either the signal cannot be </w:t>
      </w:r>
      <w:r w:rsidR="00E118E1">
        <w:t>seen over this short period, or</w:t>
      </w:r>
      <w:r w:rsidR="005A4BA2">
        <w:t xml:space="preserve"> stronger dormancy actually </w:t>
      </w:r>
      <w:r w:rsidR="00E8145B">
        <w:t>allow</w:t>
      </w:r>
      <w:r w:rsidR="005A4BA2">
        <w:t xml:space="preserve"> forbs</w:t>
      </w:r>
      <w:r w:rsidR="00E8145B">
        <w:t xml:space="preserve"> to</w:t>
      </w:r>
      <w:r w:rsidR="005A4BA2">
        <w:t xml:space="preserve"> survive winter drought by </w:t>
      </w:r>
      <w:commentRangeStart w:id="2"/>
      <w:r w:rsidR="00001840">
        <w:t>limiting germination</w:t>
      </w:r>
      <w:r w:rsidR="005A4BA2">
        <w:t xml:space="preserve"> in a good fall before a bad </w:t>
      </w:r>
      <w:commentRangeStart w:id="3"/>
      <w:r w:rsidR="005A4BA2">
        <w:t>winter</w:t>
      </w:r>
      <w:commentRangeEnd w:id="0"/>
      <w:r w:rsidR="00001840">
        <w:rPr>
          <w:rStyle w:val="CommentReference"/>
        </w:rPr>
        <w:commentReference w:id="0"/>
      </w:r>
      <w:commentRangeEnd w:id="2"/>
      <w:commentRangeEnd w:id="1"/>
      <w:r w:rsidR="00DF2ECD">
        <w:t xml:space="preserve"> </w:t>
      </w:r>
      <w:r w:rsidR="00C60858">
        <w:rPr>
          <w:rStyle w:val="CommentReference"/>
        </w:rPr>
        <w:commentReference w:id="2"/>
      </w:r>
      <w:r w:rsidR="00DF2ECD">
        <w:t xml:space="preserve"> </w:t>
      </w:r>
      <w:r w:rsidR="00C60514">
        <w:rPr>
          <w:rStyle w:val="CommentReference"/>
        </w:rPr>
        <w:commentReference w:id="1"/>
      </w:r>
      <w:commentRangeEnd w:id="3"/>
      <w:r w:rsidR="00DF2ECD">
        <w:rPr>
          <w:rStyle w:val="CommentReference"/>
        </w:rPr>
        <w:commentReference w:id="3"/>
      </w:r>
    </w:p>
    <w:p w14:paraId="7179E4A1" w14:textId="037C3D1C" w:rsidR="002C41C2" w:rsidRDefault="002C41C2" w:rsidP="002C41C2">
      <w:pPr>
        <w:pStyle w:val="ListParagraph"/>
        <w:numPr>
          <w:ilvl w:val="1"/>
          <w:numId w:val="1"/>
        </w:numPr>
      </w:pPr>
      <w:r>
        <w:t>Dormancy in forbs is thought to regulate coexistence in these communities however as important climatic variable</w:t>
      </w:r>
      <w:r w:rsidR="00E8145B">
        <w:t>s</w:t>
      </w:r>
      <w:r>
        <w:t xml:space="preserve"> change,</w:t>
      </w:r>
      <w:r w:rsidR="00E8145B">
        <w:t xml:space="preserve"> such as winter rainfall,</w:t>
      </w:r>
      <w:r>
        <w:t xml:space="preserve"> the beneficial effects of dormancy may </w:t>
      </w:r>
      <w:r w:rsidR="00E8145B">
        <w:t xml:space="preserve">also </w:t>
      </w:r>
      <w:r>
        <w:t xml:space="preserve">change. In order to understand how populations </w:t>
      </w:r>
      <w:r w:rsidR="00E8145B">
        <w:t>will respond to these changes</w:t>
      </w:r>
      <w:r>
        <w:t>, I will study the</w:t>
      </w:r>
      <w:r w:rsidRPr="00C60514">
        <w:t xml:space="preserve"> </w:t>
      </w:r>
      <w:r>
        <w:t xml:space="preserve">population </w:t>
      </w:r>
      <w:r w:rsidR="00E8145B">
        <w:t>dynamics</w:t>
      </w:r>
      <w:r w:rsidRPr="00C60514">
        <w:t xml:space="preserve"> of forbs</w:t>
      </w:r>
      <w:r>
        <w:t xml:space="preserve"> with different dormancy strategies. I will also</w:t>
      </w:r>
      <w:r w:rsidRPr="00C60514">
        <w:t xml:space="preserve"> </w:t>
      </w:r>
      <w:r w:rsidR="00E8145B">
        <w:t xml:space="preserve">look at the community-level response </w:t>
      </w:r>
      <w:r>
        <w:t xml:space="preserve">to </w:t>
      </w:r>
      <w:r w:rsidR="00195E4F">
        <w:t>changes in winter rainfall</w:t>
      </w:r>
      <w:r>
        <w:t xml:space="preserve"> </w:t>
      </w:r>
      <w:r w:rsidR="00E8145B">
        <w:t xml:space="preserve">in order </w:t>
      </w:r>
      <w:r>
        <w:t xml:space="preserve">to </w:t>
      </w:r>
      <w:r w:rsidR="00195E4F">
        <w:t>understand how storage-mediated systems can</w:t>
      </w:r>
      <w:r w:rsidRPr="00C60514">
        <w:t xml:space="preserve"> maintain coexistence in a changing climate</w:t>
      </w:r>
      <w:r>
        <w:t>.</w:t>
      </w:r>
    </w:p>
    <w:p w14:paraId="0C6D1B09" w14:textId="77777777" w:rsidR="0014314E" w:rsidRDefault="0014314E" w:rsidP="0014314E">
      <w:pPr>
        <w:pStyle w:val="ListParagraph"/>
        <w:numPr>
          <w:ilvl w:val="0"/>
          <w:numId w:val="1"/>
        </w:numPr>
      </w:pPr>
      <w:r>
        <w:t>Questions</w:t>
      </w:r>
    </w:p>
    <w:p w14:paraId="7751F279" w14:textId="77777777" w:rsidR="002C41C2" w:rsidRDefault="002C41C2" w:rsidP="002C41C2">
      <w:pPr>
        <w:pStyle w:val="ListParagraph"/>
        <w:numPr>
          <w:ilvl w:val="1"/>
          <w:numId w:val="1"/>
        </w:numPr>
      </w:pPr>
      <w:r>
        <w:t>Q1 – How do annual forb populations respond to variation in winter rainfall and what are the mechanisms underlying this response?</w:t>
      </w:r>
    </w:p>
    <w:p w14:paraId="1DCFF861" w14:textId="77777777" w:rsidR="002C41C2" w:rsidRDefault="002C41C2" w:rsidP="002C41C2">
      <w:pPr>
        <w:pStyle w:val="ListParagraph"/>
        <w:numPr>
          <w:ilvl w:val="2"/>
          <w:numId w:val="1"/>
        </w:numPr>
      </w:pPr>
      <w:r>
        <w:t xml:space="preserve">What types of species (low dormancy </w:t>
      </w:r>
      <w:proofErr w:type="spellStart"/>
      <w:r>
        <w:t>vs</w:t>
      </w:r>
      <w:proofErr w:type="spellEnd"/>
      <w:r>
        <w:t xml:space="preserve"> high dormancy) are most likely to be lost under future rainfall scenarios?</w:t>
      </w:r>
    </w:p>
    <w:p w14:paraId="4E7874C8" w14:textId="77777777" w:rsidR="002C41C2" w:rsidRDefault="002C41C2" w:rsidP="002C41C2">
      <w:pPr>
        <w:pStyle w:val="ListParagraph"/>
        <w:numPr>
          <w:ilvl w:val="2"/>
          <w:numId w:val="1"/>
        </w:numPr>
      </w:pPr>
      <w:r>
        <w:t>How does competition alter population response to winter rainfall?</w:t>
      </w:r>
    </w:p>
    <w:p w14:paraId="49F20AFA" w14:textId="77777777" w:rsidR="002C41C2" w:rsidRDefault="002C41C2" w:rsidP="002C41C2">
      <w:pPr>
        <w:pStyle w:val="ListParagraph"/>
        <w:numPr>
          <w:ilvl w:val="1"/>
          <w:numId w:val="1"/>
        </w:numPr>
      </w:pPr>
      <w:r>
        <w:t>Q2 – How do coexistence mechanisms at the community level change in response to winter drought?</w:t>
      </w:r>
    </w:p>
    <w:p w14:paraId="659BEC23" w14:textId="77777777" w:rsidR="002C41C2" w:rsidRDefault="002C41C2" w:rsidP="002C41C2">
      <w:pPr>
        <w:pStyle w:val="ListParagraph"/>
        <w:numPr>
          <w:ilvl w:val="2"/>
          <w:numId w:val="1"/>
        </w:numPr>
      </w:pPr>
      <w:r>
        <w:t>Do changes in the timing of annual rainfall affect the strength of the community average storage effect?</w:t>
      </w:r>
    </w:p>
    <w:p w14:paraId="3025BF54" w14:textId="77777777" w:rsidR="00747C15" w:rsidRDefault="002C41C2" w:rsidP="002C41C2">
      <w:pPr>
        <w:pStyle w:val="ListParagraph"/>
        <w:numPr>
          <w:ilvl w:val="2"/>
          <w:numId w:val="1"/>
        </w:numPr>
      </w:pPr>
      <w:r>
        <w:t>Do changes in the timing of annual rainfall affect the life stage at which species differences matter?</w:t>
      </w:r>
    </w:p>
    <w:p w14:paraId="1A1CE5B9" w14:textId="77777777" w:rsidR="00747C15" w:rsidRDefault="00747C15" w:rsidP="00747C15">
      <w:pPr>
        <w:pStyle w:val="ListParagraph"/>
        <w:numPr>
          <w:ilvl w:val="1"/>
          <w:numId w:val="1"/>
        </w:numPr>
      </w:pPr>
      <w:r>
        <w:t>Q3 - How does the maternal environment affect germination response?</w:t>
      </w:r>
    </w:p>
    <w:p w14:paraId="61A5A45A" w14:textId="77777777" w:rsidR="00747C15" w:rsidRDefault="00747C15" w:rsidP="00747C15">
      <w:pPr>
        <w:pStyle w:val="ListParagraph"/>
        <w:numPr>
          <w:ilvl w:val="2"/>
          <w:numId w:val="1"/>
        </w:numPr>
      </w:pPr>
      <w:r>
        <w:t xml:space="preserve">Within a species, do seeds produced in a wet year have higher dormancy than seeds produced in a dry year? </w:t>
      </w:r>
    </w:p>
    <w:p w14:paraId="29BEFA52" w14:textId="0D57F22B" w:rsidR="002C41C2" w:rsidRDefault="00747C15" w:rsidP="00747C15">
      <w:pPr>
        <w:pStyle w:val="ListParagraph"/>
        <w:numPr>
          <w:ilvl w:val="2"/>
          <w:numId w:val="1"/>
        </w:numPr>
      </w:pPr>
      <w:r>
        <w:t>Does a model that bases germination on previous year’s weather make better predictions than models that base germination only on current year’s weather?</w:t>
      </w:r>
    </w:p>
    <w:p w14:paraId="50B2D873" w14:textId="77777777" w:rsidR="0014314E" w:rsidRDefault="0014314E" w:rsidP="0014314E">
      <w:pPr>
        <w:pStyle w:val="ListParagraph"/>
        <w:numPr>
          <w:ilvl w:val="0"/>
          <w:numId w:val="1"/>
        </w:numPr>
      </w:pPr>
      <w:r>
        <w:t>Hypothesis</w:t>
      </w:r>
    </w:p>
    <w:p w14:paraId="6516B866" w14:textId="53FE6A08" w:rsidR="007704B7" w:rsidRDefault="007704B7" w:rsidP="007704B7">
      <w:pPr>
        <w:pStyle w:val="ListParagraph"/>
        <w:numPr>
          <w:ilvl w:val="1"/>
          <w:numId w:val="1"/>
        </w:numPr>
      </w:pPr>
      <w:commentRangeStart w:id="4"/>
      <w:r>
        <w:lastRenderedPageBreak/>
        <w:t>H1</w:t>
      </w:r>
    </w:p>
    <w:p w14:paraId="2333B599" w14:textId="6236A140" w:rsidR="005614E0" w:rsidRDefault="00DB3997" w:rsidP="005614E0">
      <w:pPr>
        <w:pStyle w:val="ListParagraph"/>
        <w:numPr>
          <w:ilvl w:val="2"/>
          <w:numId w:val="1"/>
        </w:numPr>
      </w:pPr>
      <w:r>
        <w:t xml:space="preserve">H1a – </w:t>
      </w:r>
      <w:r w:rsidR="005614E0">
        <w:t xml:space="preserve">Forbs with higher dormancy will show least resilience to winter drought as indicated through lower population growth rates </w:t>
      </w:r>
    </w:p>
    <w:p w14:paraId="21D4FDB2" w14:textId="1E9FC8A0" w:rsidR="0027143E" w:rsidRDefault="0027143E" w:rsidP="0027143E">
      <w:pPr>
        <w:pStyle w:val="ListParagraph"/>
        <w:numPr>
          <w:ilvl w:val="2"/>
          <w:numId w:val="1"/>
        </w:numPr>
      </w:pPr>
      <w:r>
        <w:t xml:space="preserve">In the winter drought treatment, elasticity analysis will reveal that population growth rates are more sensitive to </w:t>
      </w:r>
      <w:r w:rsidR="00747C15">
        <w:t xml:space="preserve">changes in the </w:t>
      </w:r>
      <w:r>
        <w:t>performance of germinated individuals in high dormancy forbs whereas changes in germination rates will be more important in low dormancy forbs</w:t>
      </w:r>
    </w:p>
    <w:p w14:paraId="7DD46A9B" w14:textId="391F0D61" w:rsidR="005614E0" w:rsidRDefault="0027143E" w:rsidP="0027143E">
      <w:pPr>
        <w:pStyle w:val="ListParagraph"/>
        <w:numPr>
          <w:ilvl w:val="3"/>
          <w:numId w:val="1"/>
        </w:numPr>
      </w:pPr>
      <w:r>
        <w:t xml:space="preserve">Conversely, in drought alleviation treatment, population growth rates will be most sensitive to germination rates in both types of </w:t>
      </w:r>
      <w:commentRangeStart w:id="5"/>
      <w:r w:rsidR="005614E0">
        <w:t>forbs</w:t>
      </w:r>
      <w:commentRangeEnd w:id="5"/>
      <w:r w:rsidR="00943095">
        <w:rPr>
          <w:rStyle w:val="CommentReference"/>
        </w:rPr>
        <w:commentReference w:id="5"/>
      </w:r>
    </w:p>
    <w:commentRangeEnd w:id="4"/>
    <w:p w14:paraId="6D446711" w14:textId="40B5D3B5" w:rsidR="00DB3997" w:rsidRDefault="005614E0" w:rsidP="00DB3997">
      <w:pPr>
        <w:pStyle w:val="ListParagraph"/>
        <w:numPr>
          <w:ilvl w:val="2"/>
          <w:numId w:val="1"/>
        </w:numPr>
      </w:pPr>
      <w:r>
        <w:rPr>
          <w:rStyle w:val="CommentReference"/>
        </w:rPr>
        <w:commentReference w:id="4"/>
      </w:r>
      <w:r w:rsidR="00DB3997">
        <w:t>H1</w:t>
      </w:r>
      <w:r>
        <w:t>c</w:t>
      </w:r>
      <w:r w:rsidR="00DB3997">
        <w:t xml:space="preserve"> </w:t>
      </w:r>
      <w:r w:rsidR="00ED2016">
        <w:t>–</w:t>
      </w:r>
      <w:r w:rsidR="00DB3997">
        <w:t xml:space="preserve"> </w:t>
      </w:r>
      <w:r w:rsidR="00ED2016">
        <w:t xml:space="preserve">Projections into the future </w:t>
      </w:r>
      <w:r w:rsidR="000F6D09">
        <w:t>will show that with increased winter drought, forbs with higher dormancy are at risk of being lost from the system.</w:t>
      </w:r>
    </w:p>
    <w:p w14:paraId="41D8EC05" w14:textId="77777777" w:rsidR="00421903" w:rsidRDefault="00915B52" w:rsidP="00AF340D">
      <w:pPr>
        <w:pStyle w:val="ListParagraph"/>
        <w:numPr>
          <w:ilvl w:val="1"/>
          <w:numId w:val="1"/>
        </w:numPr>
      </w:pPr>
      <w:r>
        <w:t>H2</w:t>
      </w:r>
      <w:r w:rsidR="00B0040E">
        <w:t xml:space="preserve"> </w:t>
      </w:r>
    </w:p>
    <w:p w14:paraId="0608BF63" w14:textId="290B6196" w:rsidR="00421903" w:rsidRDefault="00421903" w:rsidP="00421903">
      <w:pPr>
        <w:pStyle w:val="ListParagraph"/>
        <w:numPr>
          <w:ilvl w:val="2"/>
          <w:numId w:val="1"/>
        </w:numPr>
      </w:pPr>
      <w:r>
        <w:t xml:space="preserve">H2A - </w:t>
      </w:r>
      <w:r w:rsidR="00ED2016">
        <w:t xml:space="preserve">At the community level, </w:t>
      </w:r>
      <w:r w:rsidR="005614E0">
        <w:t>plant assemblages in the winter drought treatment</w:t>
      </w:r>
      <w:r w:rsidR="00ED2016">
        <w:t xml:space="preserve"> will show a </w:t>
      </w:r>
      <w:commentRangeStart w:id="6"/>
      <w:r w:rsidR="00ED2016">
        <w:t xml:space="preserve">weaker storage effect </w:t>
      </w:r>
      <w:commentRangeEnd w:id="6"/>
      <w:r w:rsidR="00B65269">
        <w:rPr>
          <w:rStyle w:val="CommentReference"/>
        </w:rPr>
        <w:commentReference w:id="6"/>
      </w:r>
      <w:r w:rsidR="00ED2016">
        <w:t xml:space="preserve">as </w:t>
      </w:r>
      <w:r w:rsidR="005614E0">
        <w:t xml:space="preserve">compared to the </w:t>
      </w:r>
      <w:r>
        <w:t>alleviated winter drought treatment</w:t>
      </w:r>
      <w:ins w:id="7" w:author="Marina LaForgia" w:date="2015-09-14T14:52:00Z">
        <w:r w:rsidR="00F960FF">
          <w:t xml:space="preserve">, </w:t>
        </w:r>
      </w:ins>
      <w:r w:rsidR="00F960FF">
        <w:t>indicat</w:t>
      </w:r>
      <w:r w:rsidR="0027143E">
        <w:t>ing</w:t>
      </w:r>
      <w:r w:rsidR="00F960FF">
        <w:t xml:space="preserve"> weaker coexi</w:t>
      </w:r>
      <w:r w:rsidR="0027143E">
        <w:t>s</w:t>
      </w:r>
      <w:r w:rsidR="00F960FF">
        <w:t>ten</w:t>
      </w:r>
      <w:r w:rsidR="0027143E">
        <w:t>c</w:t>
      </w:r>
      <w:r w:rsidR="00F960FF">
        <w:t>e</w:t>
      </w:r>
      <w:r w:rsidR="005614E0">
        <w:t xml:space="preserve">. </w:t>
      </w:r>
    </w:p>
    <w:p w14:paraId="752DEC1C" w14:textId="437B7033" w:rsidR="00E33EA7" w:rsidRDefault="00421903" w:rsidP="00421903">
      <w:pPr>
        <w:pStyle w:val="ListParagraph"/>
        <w:numPr>
          <w:ilvl w:val="2"/>
          <w:numId w:val="1"/>
        </w:numPr>
      </w:pPr>
      <w:r>
        <w:t xml:space="preserve">H2B - </w:t>
      </w:r>
      <w:r w:rsidR="0027143E">
        <w:t xml:space="preserve">Under the winter drought treatment </w:t>
      </w:r>
      <w:r w:rsidR="00747C15">
        <w:t>a larger proportion of the</w:t>
      </w:r>
      <w:r w:rsidR="0027143E">
        <w:t xml:space="preserve"> storage effect will be attributed to differences between species in seedling stage than to differences in germination rates.</w:t>
      </w:r>
    </w:p>
    <w:p w14:paraId="56943E3B" w14:textId="4CE67863" w:rsidR="00915B52" w:rsidRDefault="00C8681A" w:rsidP="00915B52">
      <w:pPr>
        <w:pStyle w:val="ListParagraph"/>
        <w:numPr>
          <w:ilvl w:val="1"/>
          <w:numId w:val="1"/>
        </w:numPr>
      </w:pPr>
      <w:r>
        <w:t>H3</w:t>
      </w:r>
    </w:p>
    <w:p w14:paraId="1C06D357" w14:textId="276D7114" w:rsidR="00C8681A" w:rsidRDefault="00C8681A" w:rsidP="00C8681A">
      <w:pPr>
        <w:pStyle w:val="ListParagraph"/>
        <w:numPr>
          <w:ilvl w:val="2"/>
          <w:numId w:val="1"/>
        </w:numPr>
      </w:pPr>
      <w:r>
        <w:t xml:space="preserve">H3A – </w:t>
      </w:r>
      <w:r w:rsidR="00421903">
        <w:t>Within a species, d</w:t>
      </w:r>
      <w:r>
        <w:t xml:space="preserve">ormancy will be stronger in seeds produced in </w:t>
      </w:r>
      <w:r w:rsidR="00421903">
        <w:t>the wet treatment</w:t>
      </w:r>
      <w:r>
        <w:t xml:space="preserve"> than in drought treatment</w:t>
      </w:r>
    </w:p>
    <w:p w14:paraId="241473D8" w14:textId="1C6A6D92" w:rsidR="00C8681A" w:rsidRDefault="00C8681A" w:rsidP="00C8681A">
      <w:pPr>
        <w:pStyle w:val="ListParagraph"/>
        <w:numPr>
          <w:ilvl w:val="2"/>
          <w:numId w:val="1"/>
        </w:numPr>
      </w:pPr>
      <w:r>
        <w:t>H3B –</w:t>
      </w:r>
      <w:r w:rsidR="00421903">
        <w:t xml:space="preserve"> The m</w:t>
      </w:r>
      <w:r>
        <w:t xml:space="preserve">odel in which </w:t>
      </w:r>
      <w:commentRangeStart w:id="8"/>
      <w:r>
        <w:t xml:space="preserve">germination depends on the previous year’s </w:t>
      </w:r>
      <w:r w:rsidR="00421903">
        <w:t>rainfall</w:t>
      </w:r>
      <w:r>
        <w:t xml:space="preserve"> </w:t>
      </w:r>
      <w:commentRangeEnd w:id="8"/>
      <w:r w:rsidR="00B65269">
        <w:rPr>
          <w:rStyle w:val="CommentReference"/>
        </w:rPr>
        <w:commentReference w:id="8"/>
      </w:r>
      <w:commentRangeStart w:id="9"/>
      <w:r>
        <w:t>will</w:t>
      </w:r>
      <w:commentRangeEnd w:id="9"/>
      <w:r w:rsidR="00DF2ECD">
        <w:rPr>
          <w:rStyle w:val="CommentReference"/>
        </w:rPr>
        <w:commentReference w:id="9"/>
      </w:r>
      <w:r>
        <w:t xml:space="preserve"> better predict plant cover over 15 years than the model</w:t>
      </w:r>
      <w:r w:rsidR="00421903">
        <w:t xml:space="preserve"> that depends </w:t>
      </w:r>
      <w:ins w:id="10" w:author="Andrew Latimer" w:date="2015-09-14T14:09:00Z">
        <w:r w:rsidR="00B65269">
          <w:t xml:space="preserve">only </w:t>
        </w:r>
      </w:ins>
      <w:r w:rsidR="00421903">
        <w:t>on current year’s rainfall</w:t>
      </w:r>
    </w:p>
    <w:p w14:paraId="26A7F57C" w14:textId="77777777" w:rsidR="0014314E" w:rsidRDefault="0014314E" w:rsidP="0014314E">
      <w:pPr>
        <w:pStyle w:val="ListParagraph"/>
        <w:numPr>
          <w:ilvl w:val="0"/>
          <w:numId w:val="1"/>
        </w:numPr>
      </w:pPr>
      <w:r>
        <w:t>Methods</w:t>
      </w:r>
    </w:p>
    <w:p w14:paraId="187CF0E4" w14:textId="7B18CCF0" w:rsidR="00344FEC" w:rsidRDefault="00344FEC" w:rsidP="00344FEC">
      <w:pPr>
        <w:pStyle w:val="ListParagraph"/>
        <w:numPr>
          <w:ilvl w:val="1"/>
          <w:numId w:val="1"/>
        </w:numPr>
      </w:pPr>
      <w:r>
        <w:t>Treatments</w:t>
      </w:r>
    </w:p>
    <w:p w14:paraId="0C322742" w14:textId="2602F39E" w:rsidR="00344FEC" w:rsidRDefault="00344FEC" w:rsidP="00344FEC">
      <w:pPr>
        <w:pStyle w:val="ListParagraph"/>
        <w:numPr>
          <w:ilvl w:val="2"/>
          <w:numId w:val="1"/>
        </w:numPr>
      </w:pPr>
      <w:r>
        <w:t>Control</w:t>
      </w:r>
      <w:r w:rsidR="00ED2016">
        <w:t xml:space="preserve"> (normal background rainfall)</w:t>
      </w:r>
    </w:p>
    <w:p w14:paraId="412D0DC9" w14:textId="5A48A866" w:rsidR="00344FEC" w:rsidRDefault="00344FEC" w:rsidP="00344FEC">
      <w:pPr>
        <w:pStyle w:val="ListParagraph"/>
        <w:numPr>
          <w:ilvl w:val="2"/>
          <w:numId w:val="1"/>
        </w:numPr>
      </w:pPr>
      <w:r>
        <w:t>Drought</w:t>
      </w:r>
      <w:r w:rsidR="00ED2016">
        <w:t xml:space="preserve"> (50% less rainfall)</w:t>
      </w:r>
    </w:p>
    <w:p w14:paraId="7876BD3F" w14:textId="30712D25" w:rsidR="00344FEC" w:rsidRDefault="00344FEC" w:rsidP="00344FEC">
      <w:pPr>
        <w:pStyle w:val="ListParagraph"/>
        <w:numPr>
          <w:ilvl w:val="2"/>
          <w:numId w:val="1"/>
        </w:numPr>
      </w:pPr>
      <w:r>
        <w:t>Alleviation of winter drought</w:t>
      </w:r>
      <w:r w:rsidR="00ED2016">
        <w:t xml:space="preserve"> treatment</w:t>
      </w:r>
    </w:p>
    <w:p w14:paraId="6F727E32" w14:textId="77777777" w:rsidR="00AD16B0" w:rsidRDefault="00AD16B0" w:rsidP="00AD16B0">
      <w:pPr>
        <w:pStyle w:val="ListParagraph"/>
        <w:numPr>
          <w:ilvl w:val="1"/>
          <w:numId w:val="1"/>
        </w:numPr>
      </w:pPr>
      <w:r>
        <w:t>Study species</w:t>
      </w:r>
    </w:p>
    <w:p w14:paraId="41E7AA06" w14:textId="4A2B0CAA" w:rsidR="00AD16B0" w:rsidRDefault="000F6D09" w:rsidP="00AD16B0">
      <w:pPr>
        <w:pStyle w:val="ListParagraph"/>
        <w:numPr>
          <w:ilvl w:val="2"/>
          <w:numId w:val="1"/>
        </w:numPr>
      </w:pPr>
      <w:r>
        <w:t>Low dormancy</w:t>
      </w:r>
    </w:p>
    <w:p w14:paraId="61B7CF91" w14:textId="768AC799" w:rsidR="000F6D09" w:rsidRDefault="000F6D09" w:rsidP="00AD16B0">
      <w:pPr>
        <w:pStyle w:val="ListParagraph"/>
        <w:numPr>
          <w:ilvl w:val="2"/>
          <w:numId w:val="1"/>
        </w:numPr>
      </w:pPr>
      <w:r>
        <w:t>High dormancy</w:t>
      </w:r>
    </w:p>
    <w:p w14:paraId="0DB24AE9" w14:textId="5418218D" w:rsidR="00E33EA7" w:rsidRDefault="00E33EA7" w:rsidP="00344FEC">
      <w:pPr>
        <w:pStyle w:val="ListParagraph"/>
        <w:numPr>
          <w:ilvl w:val="1"/>
          <w:numId w:val="1"/>
        </w:numPr>
      </w:pPr>
      <w:r>
        <w:t>Implementation</w:t>
      </w:r>
    </w:p>
    <w:p w14:paraId="0BF0793B" w14:textId="66CCCA64" w:rsidR="00E33EA7" w:rsidRDefault="00E33EA7" w:rsidP="00E33EA7">
      <w:pPr>
        <w:pStyle w:val="ListParagraph"/>
        <w:numPr>
          <w:ilvl w:val="2"/>
          <w:numId w:val="1"/>
        </w:numPr>
      </w:pPr>
      <w:commentRangeStart w:id="11"/>
      <w:r>
        <w:t>Sowing aboveground seed</w:t>
      </w:r>
      <w:commentRangeEnd w:id="11"/>
      <w:r w:rsidR="002C300B">
        <w:rPr>
          <w:rStyle w:val="CommentReference"/>
        </w:rPr>
        <w:commentReference w:id="11"/>
      </w:r>
    </w:p>
    <w:p w14:paraId="19121C1A" w14:textId="557291C8" w:rsidR="00E33EA7" w:rsidRDefault="00E33EA7" w:rsidP="00E33EA7">
      <w:pPr>
        <w:pStyle w:val="ListParagraph"/>
        <w:numPr>
          <w:ilvl w:val="2"/>
          <w:numId w:val="1"/>
        </w:numPr>
      </w:pPr>
      <w:r>
        <w:t>Burying seed bags</w:t>
      </w:r>
    </w:p>
    <w:p w14:paraId="14816A58" w14:textId="19858931" w:rsidR="0014314E" w:rsidRDefault="004B0044" w:rsidP="0014314E">
      <w:pPr>
        <w:pStyle w:val="ListParagraph"/>
        <w:numPr>
          <w:ilvl w:val="0"/>
          <w:numId w:val="1"/>
        </w:numPr>
      </w:pPr>
      <w:r>
        <w:t>Tests</w:t>
      </w:r>
    </w:p>
    <w:p w14:paraId="0C1DCEAC" w14:textId="77777777" w:rsidR="007704B7" w:rsidRDefault="007704B7" w:rsidP="007704B7">
      <w:pPr>
        <w:pStyle w:val="ListParagraph"/>
        <w:numPr>
          <w:ilvl w:val="1"/>
          <w:numId w:val="1"/>
        </w:numPr>
      </w:pPr>
      <w:r>
        <w:t xml:space="preserve">H1 – Population level response to winter drought across </w:t>
      </w:r>
      <w:commentRangeStart w:id="12"/>
      <w:r>
        <w:t>dormancy strengths</w:t>
      </w:r>
      <w:commentRangeEnd w:id="12"/>
      <w:r w:rsidR="002C300B">
        <w:rPr>
          <w:rStyle w:val="CommentReference"/>
        </w:rPr>
        <w:commentReference w:id="12"/>
      </w:r>
    </w:p>
    <w:p w14:paraId="602F679F" w14:textId="77777777" w:rsidR="008A6713" w:rsidRDefault="00084EA2" w:rsidP="008A6713">
      <w:pPr>
        <w:pStyle w:val="ListParagraph"/>
        <w:numPr>
          <w:ilvl w:val="2"/>
          <w:numId w:val="1"/>
        </w:numPr>
      </w:pPr>
      <w:r>
        <w:t>H1A</w:t>
      </w:r>
      <w:r w:rsidR="008A6713">
        <w:t xml:space="preserve"> - Compare</w:t>
      </w:r>
      <w:r>
        <w:t xml:space="preserve"> population growth rates between </w:t>
      </w:r>
      <w:r w:rsidR="008A6713">
        <w:t>forbs in each treatment</w:t>
      </w:r>
      <w:r w:rsidR="000F6D09">
        <w:t xml:space="preserve"> by parameterizing annual plant model</w:t>
      </w:r>
    </w:p>
    <w:p w14:paraId="6E8E4937" w14:textId="4B21C72C" w:rsidR="007704B7" w:rsidRDefault="008A6713" w:rsidP="008A6713">
      <w:pPr>
        <w:pStyle w:val="ListParagraph"/>
        <w:numPr>
          <w:ilvl w:val="2"/>
          <w:numId w:val="1"/>
        </w:numPr>
      </w:pPr>
      <w:r>
        <w:t xml:space="preserve">H1B - </w:t>
      </w:r>
      <w:r w:rsidR="00084EA2">
        <w:t xml:space="preserve">Elasticity analysis to evaluate </w:t>
      </w:r>
      <w:r>
        <w:t>life stage importance to population growth rate</w:t>
      </w:r>
    </w:p>
    <w:p w14:paraId="639BADAD" w14:textId="3916EBF9" w:rsidR="007704B7" w:rsidRDefault="00447FDE" w:rsidP="007704B7">
      <w:pPr>
        <w:pStyle w:val="ListParagraph"/>
        <w:numPr>
          <w:ilvl w:val="2"/>
          <w:numId w:val="1"/>
        </w:numPr>
      </w:pPr>
      <w:r>
        <w:t>H1</w:t>
      </w:r>
      <w:r w:rsidR="008A6713">
        <w:t>C</w:t>
      </w:r>
      <w:r>
        <w:t xml:space="preserve"> - </w:t>
      </w:r>
      <w:r w:rsidR="000F6D09">
        <w:t xml:space="preserve">Parameterize </w:t>
      </w:r>
      <w:r w:rsidR="008A6713">
        <w:t xml:space="preserve">annual plant model with environmental </w:t>
      </w:r>
      <w:proofErr w:type="spellStart"/>
      <w:r w:rsidR="008A6713">
        <w:t>stochasticity</w:t>
      </w:r>
      <w:proofErr w:type="spellEnd"/>
      <w:r w:rsidR="008A6713">
        <w:t xml:space="preserve"> </w:t>
      </w:r>
      <w:r w:rsidR="007704B7">
        <w:t>for different dormancy strength</w:t>
      </w:r>
      <w:r w:rsidR="008A6713">
        <w:t>s</w:t>
      </w:r>
      <w:r w:rsidR="007704B7">
        <w:t xml:space="preserve"> and project out into the future </w:t>
      </w:r>
      <w:r w:rsidR="000F6D09">
        <w:t>to test which will be lost from system</w:t>
      </w:r>
    </w:p>
    <w:p w14:paraId="348B66B8" w14:textId="6FB02596" w:rsidR="00A83D95" w:rsidRDefault="0027143E" w:rsidP="0027143E">
      <w:pPr>
        <w:pStyle w:val="ListParagraph"/>
        <w:numPr>
          <w:ilvl w:val="3"/>
          <w:numId w:val="1"/>
        </w:numPr>
      </w:pPr>
      <w:r>
        <w:t>Could also do a l</w:t>
      </w:r>
      <w:r w:rsidR="00A83D95">
        <w:t>ife table analysis</w:t>
      </w:r>
    </w:p>
    <w:p w14:paraId="745AC927" w14:textId="55E0FA13" w:rsidR="007704B7" w:rsidRDefault="007704B7" w:rsidP="00447FDE">
      <w:pPr>
        <w:pStyle w:val="ListParagraph"/>
        <w:numPr>
          <w:ilvl w:val="1"/>
          <w:numId w:val="1"/>
        </w:numPr>
      </w:pPr>
      <w:r>
        <w:t xml:space="preserve">H2 – </w:t>
      </w:r>
      <w:r w:rsidR="00447FDE">
        <w:t>Use demographic data to parameterize storage effect model</w:t>
      </w:r>
      <w:r w:rsidR="00421903">
        <w:t xml:space="preserve"> for community</w:t>
      </w:r>
      <w:r w:rsidR="00447FDE">
        <w:t xml:space="preserve"> </w:t>
      </w:r>
      <w:r w:rsidR="000F6D09">
        <w:t>(</w:t>
      </w:r>
      <w:proofErr w:type="spellStart"/>
      <w:r w:rsidR="000F6D09">
        <w:t>ala</w:t>
      </w:r>
      <w:proofErr w:type="spellEnd"/>
      <w:r w:rsidR="000F6D09">
        <w:t xml:space="preserve"> </w:t>
      </w:r>
      <w:proofErr w:type="spellStart"/>
      <w:r w:rsidR="000F6D09">
        <w:t>Angert</w:t>
      </w:r>
      <w:proofErr w:type="spellEnd"/>
      <w:r w:rsidR="000F6D09">
        <w:t xml:space="preserve"> et al.) and compare:</w:t>
      </w:r>
    </w:p>
    <w:p w14:paraId="2B798EE9" w14:textId="035BC1F9" w:rsidR="00447FDE" w:rsidRDefault="00421903" w:rsidP="00447FDE">
      <w:pPr>
        <w:pStyle w:val="ListParagraph"/>
        <w:numPr>
          <w:ilvl w:val="2"/>
          <w:numId w:val="1"/>
        </w:numPr>
      </w:pPr>
      <w:r>
        <w:t xml:space="preserve">H2A - </w:t>
      </w:r>
      <w:r w:rsidR="00447FDE">
        <w:t>Strength of storage effect between treatments</w:t>
      </w:r>
    </w:p>
    <w:p w14:paraId="5815D528" w14:textId="7A19193B" w:rsidR="00050EA7" w:rsidRDefault="005C7894" w:rsidP="00050EA7">
      <w:pPr>
        <w:pStyle w:val="ListParagraph"/>
        <w:numPr>
          <w:ilvl w:val="3"/>
          <w:numId w:val="1"/>
        </w:numPr>
      </w:pPr>
      <w:r>
        <w:rPr>
          <w:noProof/>
        </w:rPr>
        <w:drawing>
          <wp:anchor distT="0" distB="0" distL="114300" distR="114300" simplePos="0" relativeHeight="251661312" behindDoc="0" locked="0" layoutInCell="1" allowOverlap="1" wp14:anchorId="33B4A17F" wp14:editId="3F9DC7C8">
            <wp:simplePos x="0" y="0"/>
            <wp:positionH relativeFrom="column">
              <wp:posOffset>1828800</wp:posOffset>
            </wp:positionH>
            <wp:positionV relativeFrom="paragraph">
              <wp:posOffset>964565</wp:posOffset>
            </wp:positionV>
            <wp:extent cx="3172460" cy="1184910"/>
            <wp:effectExtent l="0" t="0" r="2540" b="8890"/>
            <wp:wrapTopAndBottom/>
            <wp:docPr id="6" name="Picture 6" descr="Macintosh HD:Users:Marina:Desktop:Screen Shot 2015-09-15 at 11.55.0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ina:Desktop:Screen Shot 2015-09-15 at 11.55.0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2460" cy="118491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EA7">
        <w:t>“</w:t>
      </w:r>
      <w:r w:rsidR="00050EA7" w:rsidRPr="00050EA7">
        <w:t>The community average storage effect indicates how strongly the storage effect</w:t>
      </w:r>
      <w:r w:rsidR="00050EA7">
        <w:t xml:space="preserve"> </w:t>
      </w:r>
      <w:r w:rsidR="00050EA7" w:rsidRPr="00050EA7">
        <w:t xml:space="preserve">promotes coexistence in terms of its average effect on increasing long-term low-density growth rates, </w:t>
      </w:r>
      <w:proofErr w:type="spellStart"/>
      <w:proofErr w:type="gramStart"/>
      <w:r w:rsidR="00050EA7" w:rsidRPr="00050EA7">
        <w:t>ri</w:t>
      </w:r>
      <w:proofErr w:type="spellEnd"/>
      <w:proofErr w:type="gramEnd"/>
      <w:r w:rsidR="00050EA7" w:rsidRPr="00050EA7">
        <w:t>.”</w:t>
      </w:r>
      <w:r w:rsidR="00050EA7">
        <w:t xml:space="preserve"> Fro</w:t>
      </w:r>
      <w:r>
        <w:t xml:space="preserve">m the appendix for </w:t>
      </w:r>
      <w:proofErr w:type="spellStart"/>
      <w:r>
        <w:t>Angert</w:t>
      </w:r>
      <w:proofErr w:type="spellEnd"/>
      <w:r>
        <w:t xml:space="preserve"> et al. 2009</w:t>
      </w:r>
    </w:p>
    <w:p w14:paraId="2FE9F1F5" w14:textId="7A5DCDD4" w:rsidR="005C7894" w:rsidRDefault="005C7894" w:rsidP="005C7894">
      <w:pPr>
        <w:pStyle w:val="ListParagraph"/>
        <w:numPr>
          <w:ilvl w:val="4"/>
          <w:numId w:val="1"/>
        </w:numPr>
      </w:pPr>
      <w:r>
        <w:t>Parameters</w:t>
      </w:r>
    </w:p>
    <w:p w14:paraId="3CF411DB" w14:textId="77777777" w:rsidR="005C7894" w:rsidRPr="00050EA7" w:rsidRDefault="005C7894" w:rsidP="005C7894">
      <w:pPr>
        <w:pStyle w:val="ListParagraph"/>
        <w:numPr>
          <w:ilvl w:val="5"/>
          <w:numId w:val="1"/>
        </w:numPr>
      </w:pPr>
    </w:p>
    <w:p w14:paraId="57206FC0" w14:textId="722D2D85" w:rsidR="00447FDE" w:rsidRDefault="00421903" w:rsidP="00447FDE">
      <w:pPr>
        <w:pStyle w:val="ListParagraph"/>
        <w:numPr>
          <w:ilvl w:val="2"/>
          <w:numId w:val="1"/>
        </w:numPr>
      </w:pPr>
      <w:r>
        <w:t xml:space="preserve">H2B - </w:t>
      </w:r>
      <w:r w:rsidR="00447FDE">
        <w:t xml:space="preserve">Life stage partitioning </w:t>
      </w:r>
      <w:r w:rsidR="000F6D09">
        <w:t xml:space="preserve">of the storage effect </w:t>
      </w:r>
      <w:r w:rsidR="00447FDE">
        <w:t xml:space="preserve">between </w:t>
      </w:r>
      <w:commentRangeStart w:id="13"/>
      <w:r w:rsidR="00447FDE">
        <w:t>treatments</w:t>
      </w:r>
      <w:commentRangeEnd w:id="13"/>
      <w:r w:rsidR="002C300B">
        <w:rPr>
          <w:rStyle w:val="CommentReference"/>
        </w:rPr>
        <w:commentReference w:id="13"/>
      </w:r>
    </w:p>
    <w:p w14:paraId="7BAE44F5" w14:textId="77777777" w:rsidR="005C7894" w:rsidRDefault="005C7894" w:rsidP="005C7894">
      <w:pPr>
        <w:pStyle w:val="ListParagraph"/>
        <w:numPr>
          <w:ilvl w:val="3"/>
          <w:numId w:val="1"/>
        </w:numPr>
      </w:pPr>
      <w:bookmarkStart w:id="14" w:name="_GoBack"/>
      <w:bookmarkEnd w:id="14"/>
    </w:p>
    <w:p w14:paraId="59E3D953" w14:textId="681A594E" w:rsidR="007704B7" w:rsidRDefault="00421903" w:rsidP="007704B7">
      <w:pPr>
        <w:pStyle w:val="ListParagraph"/>
        <w:numPr>
          <w:ilvl w:val="1"/>
          <w:numId w:val="1"/>
        </w:numPr>
      </w:pPr>
      <w:r>
        <w:t>H3 – D</w:t>
      </w:r>
      <w:r w:rsidR="007704B7">
        <w:t>ormancy predictions</w:t>
      </w:r>
    </w:p>
    <w:p w14:paraId="15151E3F" w14:textId="41588939" w:rsidR="007704B7" w:rsidRDefault="00447FDE" w:rsidP="007704B7">
      <w:pPr>
        <w:pStyle w:val="ListParagraph"/>
        <w:numPr>
          <w:ilvl w:val="2"/>
          <w:numId w:val="1"/>
        </w:numPr>
      </w:pPr>
      <w:r>
        <w:t xml:space="preserve">H3A </w:t>
      </w:r>
      <w:r w:rsidR="000F6D09">
        <w:t>–</w:t>
      </w:r>
      <w:r>
        <w:t xml:space="preserve"> </w:t>
      </w:r>
      <w:r w:rsidR="000F6D09">
        <w:t>Collect seeds from each treatment and conduct germination trials</w:t>
      </w:r>
      <w:r w:rsidR="00C57726">
        <w:t xml:space="preserve"> and compare germination %</w:t>
      </w:r>
    </w:p>
    <w:p w14:paraId="5C5F1A62" w14:textId="5721A405" w:rsidR="00447FDE" w:rsidRDefault="00447FDE" w:rsidP="00447FDE">
      <w:pPr>
        <w:pStyle w:val="ListParagraph"/>
        <w:numPr>
          <w:ilvl w:val="2"/>
          <w:numId w:val="1"/>
        </w:numPr>
      </w:pPr>
      <w:r>
        <w:t xml:space="preserve">H3B </w:t>
      </w:r>
      <w:r w:rsidR="00E0721B">
        <w:t>– B</w:t>
      </w:r>
      <w:r>
        <w:t xml:space="preserve">uild model with germination </w:t>
      </w:r>
      <w:r w:rsidR="008A6713">
        <w:t>as</w:t>
      </w:r>
      <w:r>
        <w:t xml:space="preserve"> a function o</w:t>
      </w:r>
      <w:r w:rsidR="000F6D09">
        <w:t xml:space="preserve">f the previous year’s rainfall </w:t>
      </w:r>
      <w:r>
        <w:t>and compare</w:t>
      </w:r>
      <w:r w:rsidR="000F6D09">
        <w:t xml:space="preserve"> </w:t>
      </w:r>
      <w:r w:rsidR="00C57726">
        <w:t xml:space="preserve">predictions of plant cover trends </w:t>
      </w:r>
      <w:r w:rsidR="000F6D09">
        <w:t>to</w:t>
      </w:r>
      <w:r>
        <w:t xml:space="preserve"> model </w:t>
      </w:r>
      <w:r w:rsidR="000F6D09">
        <w:t xml:space="preserve">in which germination depends on current year type. </w:t>
      </w:r>
      <w:r w:rsidR="006A6D4F">
        <w:t>(</w:t>
      </w:r>
      <w:proofErr w:type="spellStart"/>
      <w:r w:rsidR="006A6D4F">
        <w:t>Tielborg</w:t>
      </w:r>
      <w:r w:rsidR="00E0721B">
        <w:t>er</w:t>
      </w:r>
      <w:proofErr w:type="spellEnd"/>
      <w:r w:rsidR="00E0721B">
        <w:t xml:space="preserve"> </w:t>
      </w:r>
      <w:proofErr w:type="spellStart"/>
      <w:r w:rsidR="00E0721B">
        <w:t>vs</w:t>
      </w:r>
      <w:proofErr w:type="spellEnd"/>
      <w:r w:rsidR="00E0721B">
        <w:t xml:space="preserve"> </w:t>
      </w:r>
      <w:commentRangeStart w:id="15"/>
      <w:commentRangeStart w:id="16"/>
      <w:r w:rsidR="00E0721B">
        <w:t>Levine</w:t>
      </w:r>
      <w:commentRangeEnd w:id="15"/>
      <w:r w:rsidR="0067766E">
        <w:rPr>
          <w:rStyle w:val="CommentReference"/>
        </w:rPr>
        <w:commentReference w:id="15"/>
      </w:r>
      <w:commentRangeEnd w:id="16"/>
      <w:r w:rsidR="00DF2ECD">
        <w:rPr>
          <w:rStyle w:val="CommentReference"/>
        </w:rPr>
        <w:commentReference w:id="16"/>
      </w:r>
      <w:r w:rsidR="00E0721B">
        <w:t>)</w:t>
      </w:r>
    </w:p>
    <w:p w14:paraId="0125D6BC" w14:textId="67ADACC0" w:rsidR="00C54A2A" w:rsidRDefault="00807CDC" w:rsidP="00C54A2A">
      <w:pPr>
        <w:pStyle w:val="ListParagraph"/>
        <w:numPr>
          <w:ilvl w:val="3"/>
          <w:numId w:val="1"/>
        </w:numPr>
      </w:pPr>
      <w:r>
        <w:rPr>
          <w:noProof/>
        </w:rPr>
        <w:drawing>
          <wp:anchor distT="0" distB="0" distL="114300" distR="114300" simplePos="0" relativeHeight="251658240" behindDoc="0" locked="0" layoutInCell="1" allowOverlap="1" wp14:anchorId="0E354CBF" wp14:editId="0CC941CE">
            <wp:simplePos x="0" y="0"/>
            <wp:positionH relativeFrom="column">
              <wp:posOffset>1600200</wp:posOffset>
            </wp:positionH>
            <wp:positionV relativeFrom="paragraph">
              <wp:posOffset>478790</wp:posOffset>
            </wp:positionV>
            <wp:extent cx="3886200" cy="977265"/>
            <wp:effectExtent l="0" t="0" r="0" b="0"/>
            <wp:wrapTopAndBottom/>
            <wp:docPr id="3" name="Picture 3" descr="Macintosh HD:Users:Marina:Desktop:Screen Shot 2015-09-15 at 10.49.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ina:Desktop:Screen Shot 2015-09-15 at 10.49.2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9772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6A6D4F">
        <w:t>Tielborg</w:t>
      </w:r>
      <w:r w:rsidR="00C54A2A">
        <w:t>er’s</w:t>
      </w:r>
      <w:proofErr w:type="spellEnd"/>
      <w:r w:rsidR="00C54A2A">
        <w:t xml:space="preserve"> model</w:t>
      </w:r>
    </w:p>
    <w:p w14:paraId="0CFBBE0B" w14:textId="79059EE5" w:rsidR="007E7BAD" w:rsidRDefault="007E7BAD" w:rsidP="007E7BAD">
      <w:pPr>
        <w:pStyle w:val="ListParagraph"/>
        <w:numPr>
          <w:ilvl w:val="4"/>
          <w:numId w:val="1"/>
        </w:numPr>
      </w:pPr>
      <w:r>
        <w:t>In good years</w:t>
      </w:r>
    </w:p>
    <w:p w14:paraId="7EA4F22A" w14:textId="24AE7E29" w:rsidR="007E7BAD" w:rsidRDefault="007E7BAD" w:rsidP="007E7BAD">
      <w:pPr>
        <w:pStyle w:val="ListParagraph"/>
        <w:numPr>
          <w:ilvl w:val="4"/>
          <w:numId w:val="1"/>
        </w:numPr>
      </w:pPr>
      <w:r>
        <w:t>In bad years</w:t>
      </w:r>
    </w:p>
    <w:p w14:paraId="194BD374" w14:textId="10F17958" w:rsidR="007E7BAD" w:rsidRDefault="007E7BAD" w:rsidP="007E7BAD">
      <w:pPr>
        <w:ind w:left="3240"/>
      </w:pPr>
      <w:r>
        <w:rPr>
          <w:noProof/>
        </w:rPr>
        <w:drawing>
          <wp:anchor distT="0" distB="0" distL="114300" distR="114300" simplePos="0" relativeHeight="251659264" behindDoc="0" locked="0" layoutInCell="1" allowOverlap="1" wp14:anchorId="4FCF1E9C" wp14:editId="1459BCD9">
            <wp:simplePos x="0" y="0"/>
            <wp:positionH relativeFrom="column">
              <wp:posOffset>1828800</wp:posOffset>
            </wp:positionH>
            <wp:positionV relativeFrom="paragraph">
              <wp:posOffset>76200</wp:posOffset>
            </wp:positionV>
            <wp:extent cx="3657600" cy="891540"/>
            <wp:effectExtent l="0" t="0" r="0" b="0"/>
            <wp:wrapTopAndBottom/>
            <wp:docPr id="2" name="Picture 2" descr="Macintosh HD:Users:Marina:Desktop:Screen Shot 2015-09-15 at 10.20.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ina:Desktop:Screen Shot 2015-09-15 at 10.20.59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AD8892" w14:textId="540D4F6F" w:rsidR="00282EAA" w:rsidRDefault="00282EAA" w:rsidP="003535D7">
      <w:pPr>
        <w:pStyle w:val="ListParagraph"/>
        <w:numPr>
          <w:ilvl w:val="4"/>
          <w:numId w:val="1"/>
        </w:numPr>
      </w:pPr>
      <w:r>
        <w:t xml:space="preserve">Good and bad years vary stochastic with </w:t>
      </w:r>
    </w:p>
    <w:p w14:paraId="1DAD41D3" w14:textId="77777777" w:rsidR="00282EAA" w:rsidRDefault="00282EAA" w:rsidP="00282EAA"/>
    <w:p w14:paraId="4233B0AA" w14:textId="7EF42807" w:rsidR="00282EAA" w:rsidRDefault="00282EAA" w:rsidP="00282EAA">
      <w:pPr>
        <w:pStyle w:val="ListParagraph"/>
        <w:ind w:left="3600"/>
      </w:pPr>
      <w:r>
        <w:rPr>
          <w:noProof/>
        </w:rPr>
        <w:drawing>
          <wp:inline distT="0" distB="0" distL="0" distR="0" wp14:anchorId="0BF233B5" wp14:editId="0E18320A">
            <wp:extent cx="2971800" cy="865169"/>
            <wp:effectExtent l="0" t="0" r="0" b="0"/>
            <wp:docPr id="4" name="Picture 4" descr="Macintosh HD:Users:Marina:Desktop:Screen Shot 2015-09-15 at 10.21.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ina:Desktop:Screen Shot 2015-09-15 at 10.21.02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2391" cy="865341"/>
                    </a:xfrm>
                    <a:prstGeom prst="rect">
                      <a:avLst/>
                    </a:prstGeom>
                    <a:noFill/>
                    <a:ln>
                      <a:noFill/>
                    </a:ln>
                  </pic:spPr>
                </pic:pic>
              </a:graphicData>
            </a:graphic>
          </wp:inline>
        </w:drawing>
      </w:r>
    </w:p>
    <w:p w14:paraId="115D5349" w14:textId="77777777" w:rsidR="00282EAA" w:rsidRDefault="00282EAA" w:rsidP="00282EAA"/>
    <w:p w14:paraId="5262F6F4" w14:textId="60D826D9" w:rsidR="00C54A2A" w:rsidRPr="00C54A2A" w:rsidRDefault="00C54A2A" w:rsidP="003535D7">
      <w:pPr>
        <w:pStyle w:val="ListParagraph"/>
        <w:numPr>
          <w:ilvl w:val="4"/>
          <w:numId w:val="1"/>
        </w:numPr>
      </w:pPr>
      <w:r w:rsidRPr="00C54A2A">
        <w:t xml:space="preserve">The function </w:t>
      </w:r>
      <w:proofErr w:type="gramStart"/>
      <w:r w:rsidRPr="00C54A2A">
        <w:t>f(</w:t>
      </w:r>
      <w:proofErr w:type="gramEnd"/>
      <w:r w:rsidRPr="00C54A2A">
        <w:t>x)</w:t>
      </w:r>
      <w:r>
        <w:t xml:space="preserve"> </w:t>
      </w:r>
      <w:r w:rsidRPr="00C54A2A">
        <w:t>determines the survival probability of seedlings and</w:t>
      </w:r>
      <w:r>
        <w:t xml:space="preserve"> </w:t>
      </w:r>
      <w:r w:rsidRPr="00C54A2A">
        <w:t>depends on the total density of seedlings</w:t>
      </w:r>
      <w:r w:rsidR="00A55796">
        <w:t xml:space="preserve"> </w:t>
      </w:r>
      <w:r w:rsidR="003535D7">
        <w:t xml:space="preserve">                                                      </w:t>
      </w:r>
      <w:r>
        <w:t xml:space="preserve">x = </w:t>
      </w:r>
      <w:proofErr w:type="spellStart"/>
      <w:r w:rsidRPr="00C54A2A">
        <w:t>g</w:t>
      </w:r>
      <w:r w:rsidRPr="00A55796">
        <w:rPr>
          <w:vertAlign w:val="subscript"/>
        </w:rPr>
        <w:t>good</w:t>
      </w:r>
      <w:r w:rsidRPr="00C54A2A">
        <w:t>S</w:t>
      </w:r>
      <w:r w:rsidRPr="00A55796">
        <w:rPr>
          <w:vertAlign w:val="subscript"/>
        </w:rPr>
        <w:t>good</w:t>
      </w:r>
      <w:proofErr w:type="spellEnd"/>
      <w:r>
        <w:t xml:space="preserve"> + </w:t>
      </w:r>
      <w:proofErr w:type="spellStart"/>
      <w:r w:rsidRPr="00C54A2A">
        <w:t>g</w:t>
      </w:r>
      <w:r w:rsidRPr="00A55796">
        <w:rPr>
          <w:vertAlign w:val="subscript"/>
        </w:rPr>
        <w:t>bad</w:t>
      </w:r>
      <w:r w:rsidRPr="00C54A2A">
        <w:t>S</w:t>
      </w:r>
      <w:r w:rsidRPr="00A55796">
        <w:rPr>
          <w:vertAlign w:val="subscript"/>
        </w:rPr>
        <w:t>bad</w:t>
      </w:r>
      <w:proofErr w:type="spellEnd"/>
    </w:p>
    <w:p w14:paraId="4A4AC7F7" w14:textId="5A3904AC" w:rsidR="00C54A2A" w:rsidRPr="00282EAA" w:rsidRDefault="00C54A2A" w:rsidP="003535D7">
      <w:pPr>
        <w:pStyle w:val="ListParagraph"/>
        <w:numPr>
          <w:ilvl w:val="4"/>
          <w:numId w:val="1"/>
        </w:numPr>
      </w:pPr>
      <w:r>
        <w:t xml:space="preserve">Paper shows that the solution </w:t>
      </w:r>
      <w:proofErr w:type="spellStart"/>
      <w:r>
        <w:t>g</w:t>
      </w:r>
      <w:r>
        <w:rPr>
          <w:vertAlign w:val="subscript"/>
        </w:rPr>
        <w:t>good</w:t>
      </w:r>
      <w:proofErr w:type="spellEnd"/>
      <w:r>
        <w:t>&lt;</w:t>
      </w:r>
      <w:proofErr w:type="spellStart"/>
      <w:r>
        <w:t>g</w:t>
      </w:r>
      <w:r>
        <w:rPr>
          <w:vertAlign w:val="subscript"/>
        </w:rPr>
        <w:t>bad</w:t>
      </w:r>
      <w:proofErr w:type="spellEnd"/>
      <w:r>
        <w:t xml:space="preserve"> is better than when </w:t>
      </w:r>
      <w:proofErr w:type="spellStart"/>
      <w:r>
        <w:t>g</w:t>
      </w:r>
      <w:r>
        <w:rPr>
          <w:vertAlign w:val="subscript"/>
        </w:rPr>
        <w:t>good</w:t>
      </w:r>
      <w:proofErr w:type="spellEnd"/>
      <w:r>
        <w:t>=</w:t>
      </w:r>
      <w:proofErr w:type="spellStart"/>
      <w:r>
        <w:t>g</w:t>
      </w:r>
      <w:r>
        <w:rPr>
          <w:vertAlign w:val="subscript"/>
        </w:rPr>
        <w:t>bad</w:t>
      </w:r>
      <w:proofErr w:type="spellEnd"/>
    </w:p>
    <w:p w14:paraId="51446520" w14:textId="198F9A19" w:rsidR="00282EAA" w:rsidRDefault="002801DA" w:rsidP="00282EAA">
      <w:pPr>
        <w:pStyle w:val="ListParagraph"/>
        <w:numPr>
          <w:ilvl w:val="3"/>
          <w:numId w:val="1"/>
        </w:numPr>
      </w:pPr>
      <w:r w:rsidRPr="002801DA">
        <w:drawing>
          <wp:anchor distT="0" distB="0" distL="114300" distR="114300" simplePos="0" relativeHeight="251660288" behindDoc="0" locked="0" layoutInCell="1" allowOverlap="1" wp14:anchorId="25DE86FC" wp14:editId="35177258">
            <wp:simplePos x="0" y="0"/>
            <wp:positionH relativeFrom="column">
              <wp:posOffset>1143000</wp:posOffset>
            </wp:positionH>
            <wp:positionV relativeFrom="paragraph">
              <wp:posOffset>200025</wp:posOffset>
            </wp:positionV>
            <wp:extent cx="4343400" cy="1370965"/>
            <wp:effectExtent l="0" t="0" r="0" b="635"/>
            <wp:wrapTopAndBottom/>
            <wp:docPr id="5" name="Picture 4" descr="Screen Shot 2015-03-16 at 9.30.3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Shot 2015-03-16 at 9.30.30 AM.png"/>
                    <pic:cNvPicPr>
                      <a:picLocks noChangeAspect="1"/>
                    </pic:cNvPicPr>
                  </pic:nvPicPr>
                  <pic:blipFill rotWithShape="1">
                    <a:blip r:embed="rId11">
                      <a:extLst>
                        <a:ext uri="{28A0092B-C50C-407E-A947-70E740481C1C}">
                          <a14:useLocalDpi xmlns:a14="http://schemas.microsoft.com/office/drawing/2010/main" val="0"/>
                        </a:ext>
                      </a:extLst>
                    </a:blip>
                    <a:srcRect l="2662" r="3241"/>
                    <a:stretch/>
                  </pic:blipFill>
                  <pic:spPr>
                    <a:xfrm>
                      <a:off x="0" y="0"/>
                      <a:ext cx="4343400" cy="1370965"/>
                    </a:xfrm>
                    <a:prstGeom prst="rect">
                      <a:avLst/>
                    </a:prstGeom>
                  </pic:spPr>
                </pic:pic>
              </a:graphicData>
            </a:graphic>
            <wp14:sizeRelH relativeFrom="page">
              <wp14:pctWidth>0</wp14:pctWidth>
            </wp14:sizeRelH>
            <wp14:sizeRelV relativeFrom="page">
              <wp14:pctHeight>0</wp14:pctHeight>
            </wp14:sizeRelV>
          </wp:anchor>
        </w:drawing>
      </w:r>
      <w:r w:rsidR="00282EAA">
        <w:t>Levine’s Model</w:t>
      </w:r>
    </w:p>
    <w:p w14:paraId="11549B0B" w14:textId="5EBD3008" w:rsidR="00282EAA" w:rsidRDefault="002801DA" w:rsidP="00282EAA">
      <w:pPr>
        <w:pStyle w:val="ListParagraph"/>
        <w:numPr>
          <w:ilvl w:val="4"/>
          <w:numId w:val="1"/>
        </w:numPr>
      </w:pPr>
      <w:r>
        <w:t>In this model (which here is for a grass and a forb competing but can also just look at forbs) g and lambda change depending on the favorability of the year, ultimately with higher germination in good years and lower germination in bad years</w:t>
      </w:r>
    </w:p>
    <w:sectPr w:rsidR="00282EAA" w:rsidSect="00A246AE">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na LaForgia" w:date="2015-09-11T16:03:00Z" w:initials="ML">
    <w:p w14:paraId="0DC80A91" w14:textId="557B9683" w:rsidR="00050EA7" w:rsidRDefault="00050EA7">
      <w:pPr>
        <w:pStyle w:val="CommentText"/>
      </w:pPr>
      <w:r>
        <w:rPr>
          <w:rStyle w:val="CommentReference"/>
        </w:rPr>
        <w:annotationRef/>
      </w:r>
      <w:r>
        <w:t xml:space="preserve">“Dormancy is not an adaptation to survive long unfavorable periods but is instead an adaptation to surviving </w:t>
      </w:r>
      <w:r w:rsidRPr="000E58E0">
        <w:rPr>
          <w:b/>
        </w:rPr>
        <w:t>short favorable periods</w:t>
      </w:r>
      <w:r>
        <w:rPr>
          <w:b/>
        </w:rPr>
        <w:t>” (</w:t>
      </w:r>
      <w:proofErr w:type="spellStart"/>
      <w:r>
        <w:t>Vleeshouwers</w:t>
      </w:r>
      <w:proofErr w:type="spellEnd"/>
      <w:r>
        <w:t xml:space="preserve"> et al 1995)</w:t>
      </w:r>
    </w:p>
  </w:comment>
  <w:comment w:id="2" w:author="Andrew Latimer" w:date="2015-09-14T13:54:00Z" w:initials="AL">
    <w:p w14:paraId="79F5E2C3" w14:textId="0F23A0CF" w:rsidR="00050EA7" w:rsidRDefault="00050EA7">
      <w:pPr>
        <w:pStyle w:val="CommentText"/>
      </w:pPr>
      <w:r>
        <w:rPr>
          <w:rStyle w:val="CommentReference"/>
        </w:rPr>
        <w:annotationRef/>
      </w:r>
      <w:r>
        <w:t xml:space="preserve">Or also in a “bad” fall. </w:t>
      </w:r>
    </w:p>
    <w:p w14:paraId="4E9A43B0" w14:textId="77777777" w:rsidR="00050EA7" w:rsidRDefault="00050EA7">
      <w:pPr>
        <w:pStyle w:val="CommentText"/>
      </w:pPr>
    </w:p>
    <w:p w14:paraId="64DCE0FD" w14:textId="03DF7BBB" w:rsidR="00050EA7" w:rsidRDefault="00050EA7">
      <w:pPr>
        <w:pStyle w:val="CommentText"/>
      </w:pPr>
      <w:r>
        <w:t>Could be either close to passive, just spreading germination across a number of years, or more actively predictive, targeting germination to favorable years.</w:t>
      </w:r>
    </w:p>
    <w:p w14:paraId="2F9A5C0C" w14:textId="77777777" w:rsidR="00050EA7" w:rsidRDefault="00050EA7">
      <w:pPr>
        <w:pStyle w:val="CommentText"/>
      </w:pPr>
    </w:p>
    <w:p w14:paraId="4FCA0B28" w14:textId="722D2AE7" w:rsidR="00050EA7" w:rsidRDefault="00050EA7">
      <w:pPr>
        <w:pStyle w:val="CommentText"/>
      </w:pPr>
      <w:r>
        <w:t xml:space="preserve">In connection to your point below about competition, one thing that make a year unfavorable is high conspecific density – I am guessing this is what the </w:t>
      </w:r>
      <w:proofErr w:type="spellStart"/>
      <w:r>
        <w:t>Vleeshouwers</w:t>
      </w:r>
      <w:proofErr w:type="spellEnd"/>
      <w:r>
        <w:t xml:space="preserve"> quote is getting at?  Dormancy allows seeds to escape years that are flooded with other seeds.</w:t>
      </w:r>
    </w:p>
  </w:comment>
  <w:comment w:id="1" w:author="Marina LaForgia" w:date="2015-09-11T16:03:00Z" w:initials="ML">
    <w:p w14:paraId="58737540" w14:textId="77777777" w:rsidR="00050EA7" w:rsidRDefault="00050EA7" w:rsidP="00C60514">
      <w:pPr>
        <w:pStyle w:val="CommentText"/>
      </w:pPr>
      <w:r>
        <w:rPr>
          <w:rStyle w:val="CommentReference"/>
        </w:rPr>
        <w:annotationRef/>
      </w:r>
      <w:r>
        <w:t>Not sure why I include this here, I just think it’s an interesting point and might end up changing my predictions.</w:t>
      </w:r>
    </w:p>
    <w:p w14:paraId="301E8907" w14:textId="0A1811E7" w:rsidR="00050EA7" w:rsidRDefault="00050EA7" w:rsidP="00C60514">
      <w:pPr>
        <w:widowControl w:val="0"/>
        <w:autoSpaceDE w:val="0"/>
        <w:autoSpaceDN w:val="0"/>
        <w:adjustRightInd w:val="0"/>
      </w:pPr>
    </w:p>
  </w:comment>
  <w:comment w:id="3" w:author="Marina LaForgia" w:date="2015-09-14T16:59:00Z" w:initials="ML">
    <w:p w14:paraId="46A9DE57" w14:textId="1D5AE861" w:rsidR="00050EA7" w:rsidRDefault="00050EA7">
      <w:pPr>
        <w:pStyle w:val="CommentText"/>
      </w:pPr>
      <w:r>
        <w:rPr>
          <w:rStyle w:val="CommentReference"/>
        </w:rPr>
        <w:annotationRef/>
      </w:r>
      <w:r>
        <w:t xml:space="preserve">In response to your comment, I didn’t think about it like that but I suppose that is also important. </w:t>
      </w:r>
      <w:proofErr w:type="spellStart"/>
      <w:r>
        <w:t>Vleeshouwers</w:t>
      </w:r>
      <w:proofErr w:type="spellEnd"/>
      <w:r>
        <w:t xml:space="preserve"> was focusing more on environmental cues – dormancy prevents seeds from germinating into an environment that may be good for germination, but not for survival and reproduction, (temperature/rainfall might be similar in fall and in spring, but germinating into the spring will not benefit reproduction if that’s when your life cycle is supposed to end)</w:t>
      </w:r>
    </w:p>
  </w:comment>
  <w:comment w:id="5" w:author="Andrew Latimer" w:date="2015-09-14T14:06:00Z" w:initials="AL">
    <w:p w14:paraId="7178FE72" w14:textId="12B68CEB" w:rsidR="00050EA7" w:rsidRDefault="00050EA7">
      <w:pPr>
        <w:pStyle w:val="CommentText"/>
      </w:pPr>
      <w:r>
        <w:rPr>
          <w:rStyle w:val="CommentReference"/>
        </w:rPr>
        <w:annotationRef/>
      </w:r>
      <w:r>
        <w:t xml:space="preserve">Yes, worth thinking through what will be the effects of adding water. Higher total biomass. Higher </w:t>
      </w:r>
      <w:proofErr w:type="spellStart"/>
      <w:r>
        <w:t>consepecific</w:t>
      </w:r>
      <w:proofErr w:type="spellEnd"/>
      <w:r>
        <w:t xml:space="preserve"> density (if this is not prevented by interspecific competition). This might result in higher seedling mortality rates but also higher final cover, abundance, and seed production because higher initial density of </w:t>
      </w:r>
      <w:proofErr w:type="spellStart"/>
      <w:r>
        <w:t>germinants</w:t>
      </w:r>
      <w:proofErr w:type="spellEnd"/>
      <w:r>
        <w:t xml:space="preserve"> might result in higher final adult plant density as well.  </w:t>
      </w:r>
    </w:p>
    <w:p w14:paraId="0048D5E9" w14:textId="77777777" w:rsidR="00050EA7" w:rsidRDefault="00050EA7">
      <w:pPr>
        <w:pStyle w:val="CommentText"/>
      </w:pPr>
    </w:p>
    <w:p w14:paraId="1FFD9D62" w14:textId="609B1283" w:rsidR="00050EA7" w:rsidRDefault="00050EA7">
      <w:pPr>
        <w:pStyle w:val="CommentText"/>
      </w:pPr>
      <w:r>
        <w:t xml:space="preserve">You would think that if there are species more susceptible to competition, these would be the ones that would suffer. However previous work (on </w:t>
      </w:r>
      <w:proofErr w:type="spellStart"/>
      <w:r>
        <w:t>subsetting</w:t>
      </w:r>
      <w:proofErr w:type="spellEnd"/>
      <w:r>
        <w:t xml:space="preserve"> of communities in dry years) suggests none (?) of the forb species do worse in absolute terms in wet years.  </w:t>
      </w:r>
    </w:p>
  </w:comment>
  <w:comment w:id="4" w:author="Marina LaForgia" w:date="2015-09-11T15:26:00Z" w:initials="ML">
    <w:p w14:paraId="08413ABF" w14:textId="0E81CEB0" w:rsidR="00050EA7" w:rsidRDefault="00050EA7">
      <w:pPr>
        <w:pStyle w:val="CommentText"/>
      </w:pPr>
      <w:r>
        <w:rPr>
          <w:rStyle w:val="CommentReference"/>
        </w:rPr>
        <w:annotationRef/>
      </w:r>
      <w:r>
        <w:t>Adding something to do with indirect/direct effects of winter drought</w:t>
      </w:r>
    </w:p>
  </w:comment>
  <w:comment w:id="6" w:author="Andrew Latimer" w:date="2015-09-14T14:08:00Z" w:initials="AL">
    <w:p w14:paraId="38220DD2" w14:textId="1EC9014A" w:rsidR="00050EA7" w:rsidRDefault="00050EA7">
      <w:pPr>
        <w:pStyle w:val="CommentText"/>
      </w:pPr>
      <w:r>
        <w:rPr>
          <w:rStyle w:val="CommentReference"/>
        </w:rPr>
        <w:annotationRef/>
      </w:r>
      <w:r>
        <w:t xml:space="preserve">OK – but we should think through exactly which prerequisites of the storage effect will change when you add or subtract water from the system. I am having a hard time thinking it through. </w:t>
      </w:r>
    </w:p>
  </w:comment>
  <w:comment w:id="8" w:author="Andrew Latimer" w:date="2015-09-14T14:10:00Z" w:initials="AL">
    <w:p w14:paraId="39FA2858" w14:textId="7BB99B8E" w:rsidR="00050EA7" w:rsidRDefault="00050EA7">
      <w:pPr>
        <w:pStyle w:val="CommentText"/>
      </w:pPr>
      <w:r>
        <w:rPr>
          <w:rStyle w:val="CommentReference"/>
        </w:rPr>
        <w:annotationRef/>
      </w:r>
      <w:r>
        <w:t xml:space="preserve">I like this idea and having a testable prediction. However, won’t it be hard to test because we won’t know how many seeds are in the seed bank? Both number of seeds in the seed bank and germination rate might depend on previous year’s </w:t>
      </w:r>
      <w:proofErr w:type="spellStart"/>
      <w:r>
        <w:t>precip</w:t>
      </w:r>
      <w:proofErr w:type="spellEnd"/>
      <w:r>
        <w:t xml:space="preserve">. How to disentangle those two things? </w:t>
      </w:r>
    </w:p>
  </w:comment>
  <w:comment w:id="9" w:author="Marina LaForgia" w:date="2015-09-14T16:56:00Z" w:initials="ML">
    <w:p w14:paraId="78E0A80A" w14:textId="367B5B87" w:rsidR="00050EA7" w:rsidRDefault="00050EA7">
      <w:pPr>
        <w:pStyle w:val="CommentText"/>
      </w:pPr>
      <w:r>
        <w:rPr>
          <w:rStyle w:val="CommentReference"/>
        </w:rPr>
        <w:annotationRef/>
      </w:r>
      <w:r>
        <w:t>Good point… still thinking this part through</w:t>
      </w:r>
    </w:p>
  </w:comment>
  <w:comment w:id="11" w:author="Andrew Latimer" w:date="2015-09-14T14:11:00Z" w:initials="AL">
    <w:p w14:paraId="5F9E1741" w14:textId="77391968" w:rsidR="00050EA7" w:rsidRDefault="00050EA7">
      <w:pPr>
        <w:pStyle w:val="CommentText"/>
      </w:pPr>
      <w:r>
        <w:rPr>
          <w:rStyle w:val="CommentReference"/>
        </w:rPr>
        <w:annotationRef/>
      </w:r>
      <w:r>
        <w:t xml:space="preserve">Just to raise the point again, maybe seedlings as well or instead. </w:t>
      </w:r>
    </w:p>
  </w:comment>
  <w:comment w:id="12" w:author="Andrew Latimer" w:date="2015-09-14T14:12:00Z" w:initials="AL">
    <w:p w14:paraId="57249366" w14:textId="77777777" w:rsidR="00050EA7" w:rsidRDefault="00050EA7">
      <w:pPr>
        <w:pStyle w:val="CommentText"/>
      </w:pPr>
      <w:r>
        <w:rPr>
          <w:rStyle w:val="CommentReference"/>
        </w:rPr>
        <w:annotationRef/>
      </w:r>
      <w:r>
        <w:t>Yes though strictly only across species, unless we could include at least say 3 of each type</w:t>
      </w:r>
    </w:p>
    <w:p w14:paraId="3137A611" w14:textId="77777777" w:rsidR="00050EA7" w:rsidRDefault="00050EA7">
      <w:pPr>
        <w:pStyle w:val="CommentText"/>
      </w:pPr>
    </w:p>
    <w:p w14:paraId="64909314" w14:textId="3EEAB73D" w:rsidR="00050EA7" w:rsidRDefault="00050EA7">
      <w:pPr>
        <w:pStyle w:val="CommentText"/>
      </w:pPr>
      <w:r>
        <w:t xml:space="preserve">Otherwise, this question nice and clear. </w:t>
      </w:r>
    </w:p>
  </w:comment>
  <w:comment w:id="13" w:author="Andrew Latimer" w:date="2015-09-14T14:12:00Z" w:initials="AL">
    <w:p w14:paraId="4D846990" w14:textId="3B68A299" w:rsidR="00050EA7" w:rsidRDefault="00050EA7">
      <w:pPr>
        <w:pStyle w:val="CommentText"/>
      </w:pPr>
      <w:r>
        <w:rPr>
          <w:rStyle w:val="CommentReference"/>
        </w:rPr>
        <w:annotationRef/>
      </w:r>
      <w:r>
        <w:t xml:space="preserve">OK I’ll take your word for it. Seems like an excellent idea to try. </w:t>
      </w:r>
    </w:p>
  </w:comment>
  <w:comment w:id="15" w:author="Andrew Latimer" w:date="2015-09-14T14:13:00Z" w:initials="AL">
    <w:p w14:paraId="1A51B403" w14:textId="4DEB58E6" w:rsidR="00050EA7" w:rsidRDefault="00050EA7">
      <w:pPr>
        <w:pStyle w:val="CommentText"/>
      </w:pPr>
      <w:r>
        <w:rPr>
          <w:rStyle w:val="CommentReference"/>
        </w:rPr>
        <w:annotationRef/>
      </w:r>
      <w:r>
        <w:t xml:space="preserve">Yes as long as we can also predict seed production as a function of rainfall (or anything else) </w:t>
      </w:r>
    </w:p>
  </w:comment>
  <w:comment w:id="16" w:author="Marina LaForgia" w:date="2015-09-14T16:56:00Z" w:initials="ML">
    <w:p w14:paraId="28620535" w14:textId="05751CDB" w:rsidR="00050EA7" w:rsidRDefault="00050EA7">
      <w:pPr>
        <w:pStyle w:val="CommentText"/>
      </w:pPr>
      <w:r>
        <w:rPr>
          <w:rStyle w:val="CommentReference"/>
        </w:rPr>
        <w:annotationRef/>
      </w:r>
      <w:r>
        <w:t xml:space="preserve">For this part maybe we could choose a couple of model species from the experiment, so we know seed production as a function of rainfall, and compare models for just those species?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061B4"/>
    <w:multiLevelType w:val="hybridMultilevel"/>
    <w:tmpl w:val="8EB8B25E"/>
    <w:lvl w:ilvl="0" w:tplc="129C27C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F03EE"/>
    <w:multiLevelType w:val="hybridMultilevel"/>
    <w:tmpl w:val="E7A8AD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FED3435"/>
    <w:multiLevelType w:val="hybridMultilevel"/>
    <w:tmpl w:val="FF922D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14E"/>
    <w:rsid w:val="00001840"/>
    <w:rsid w:val="00027808"/>
    <w:rsid w:val="0003638E"/>
    <w:rsid w:val="00050EA7"/>
    <w:rsid w:val="00084EA2"/>
    <w:rsid w:val="000E52FA"/>
    <w:rsid w:val="000E58E0"/>
    <w:rsid w:val="000F6D09"/>
    <w:rsid w:val="00131AAA"/>
    <w:rsid w:val="0014314E"/>
    <w:rsid w:val="00195215"/>
    <w:rsid w:val="00195E4F"/>
    <w:rsid w:val="001B243F"/>
    <w:rsid w:val="001C40E7"/>
    <w:rsid w:val="0024195F"/>
    <w:rsid w:val="0027143E"/>
    <w:rsid w:val="002801DA"/>
    <w:rsid w:val="00282EAA"/>
    <w:rsid w:val="002B4217"/>
    <w:rsid w:val="002C300B"/>
    <w:rsid w:val="002C30FD"/>
    <w:rsid w:val="002C41C2"/>
    <w:rsid w:val="002C6668"/>
    <w:rsid w:val="002E562B"/>
    <w:rsid w:val="002E5990"/>
    <w:rsid w:val="00305B2C"/>
    <w:rsid w:val="00341152"/>
    <w:rsid w:val="00344FEC"/>
    <w:rsid w:val="003535D7"/>
    <w:rsid w:val="003B44B8"/>
    <w:rsid w:val="00421903"/>
    <w:rsid w:val="0042770A"/>
    <w:rsid w:val="00447FDE"/>
    <w:rsid w:val="00460DD3"/>
    <w:rsid w:val="004B0044"/>
    <w:rsid w:val="004E140D"/>
    <w:rsid w:val="004E6EF8"/>
    <w:rsid w:val="00545915"/>
    <w:rsid w:val="005614E0"/>
    <w:rsid w:val="0057407E"/>
    <w:rsid w:val="00574C47"/>
    <w:rsid w:val="00583953"/>
    <w:rsid w:val="005A4BA2"/>
    <w:rsid w:val="005C7894"/>
    <w:rsid w:val="00670A74"/>
    <w:rsid w:val="0067766E"/>
    <w:rsid w:val="006A6D4F"/>
    <w:rsid w:val="00713342"/>
    <w:rsid w:val="00747C15"/>
    <w:rsid w:val="007704B7"/>
    <w:rsid w:val="007E7BAD"/>
    <w:rsid w:val="00807CDC"/>
    <w:rsid w:val="00880541"/>
    <w:rsid w:val="008A1CA8"/>
    <w:rsid w:val="008A6713"/>
    <w:rsid w:val="008D19D6"/>
    <w:rsid w:val="00915B52"/>
    <w:rsid w:val="00942B74"/>
    <w:rsid w:val="00943095"/>
    <w:rsid w:val="00A246AE"/>
    <w:rsid w:val="00A26ECA"/>
    <w:rsid w:val="00A55796"/>
    <w:rsid w:val="00A61BED"/>
    <w:rsid w:val="00A83D95"/>
    <w:rsid w:val="00A92F84"/>
    <w:rsid w:val="00AB6A10"/>
    <w:rsid w:val="00AC49F8"/>
    <w:rsid w:val="00AD16B0"/>
    <w:rsid w:val="00AF340D"/>
    <w:rsid w:val="00B0040E"/>
    <w:rsid w:val="00B6504D"/>
    <w:rsid w:val="00B65269"/>
    <w:rsid w:val="00B715BF"/>
    <w:rsid w:val="00B86B07"/>
    <w:rsid w:val="00BA46C9"/>
    <w:rsid w:val="00BB5B1E"/>
    <w:rsid w:val="00BE09C9"/>
    <w:rsid w:val="00C54A2A"/>
    <w:rsid w:val="00C57726"/>
    <w:rsid w:val="00C60514"/>
    <w:rsid w:val="00C60858"/>
    <w:rsid w:val="00C8681A"/>
    <w:rsid w:val="00CC79D4"/>
    <w:rsid w:val="00D10B8D"/>
    <w:rsid w:val="00D27ACC"/>
    <w:rsid w:val="00D478CE"/>
    <w:rsid w:val="00DB3997"/>
    <w:rsid w:val="00DE7331"/>
    <w:rsid w:val="00DF2ECD"/>
    <w:rsid w:val="00E03491"/>
    <w:rsid w:val="00E0721B"/>
    <w:rsid w:val="00E07A9A"/>
    <w:rsid w:val="00E118E1"/>
    <w:rsid w:val="00E33EA7"/>
    <w:rsid w:val="00E45657"/>
    <w:rsid w:val="00E57E15"/>
    <w:rsid w:val="00E8145B"/>
    <w:rsid w:val="00ED2016"/>
    <w:rsid w:val="00F64185"/>
    <w:rsid w:val="00F95782"/>
    <w:rsid w:val="00F960FF"/>
    <w:rsid w:val="00FB64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279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14E"/>
    <w:pPr>
      <w:ind w:left="720"/>
      <w:contextualSpacing/>
    </w:pPr>
  </w:style>
  <w:style w:type="character" w:styleId="CommentReference">
    <w:name w:val="annotation reference"/>
    <w:basedOn w:val="DefaultParagraphFont"/>
    <w:uiPriority w:val="99"/>
    <w:semiHidden/>
    <w:unhideWhenUsed/>
    <w:rsid w:val="005A4BA2"/>
    <w:rPr>
      <w:sz w:val="18"/>
      <w:szCs w:val="18"/>
    </w:rPr>
  </w:style>
  <w:style w:type="paragraph" w:styleId="CommentText">
    <w:name w:val="annotation text"/>
    <w:basedOn w:val="Normal"/>
    <w:link w:val="CommentTextChar"/>
    <w:uiPriority w:val="99"/>
    <w:semiHidden/>
    <w:unhideWhenUsed/>
    <w:rsid w:val="005A4BA2"/>
  </w:style>
  <w:style w:type="character" w:customStyle="1" w:styleId="CommentTextChar">
    <w:name w:val="Comment Text Char"/>
    <w:basedOn w:val="DefaultParagraphFont"/>
    <w:link w:val="CommentText"/>
    <w:uiPriority w:val="99"/>
    <w:semiHidden/>
    <w:rsid w:val="005A4BA2"/>
  </w:style>
  <w:style w:type="paragraph" w:styleId="CommentSubject">
    <w:name w:val="annotation subject"/>
    <w:basedOn w:val="CommentText"/>
    <w:next w:val="CommentText"/>
    <w:link w:val="CommentSubjectChar"/>
    <w:uiPriority w:val="99"/>
    <w:semiHidden/>
    <w:unhideWhenUsed/>
    <w:rsid w:val="005A4BA2"/>
    <w:rPr>
      <w:b/>
      <w:bCs/>
      <w:sz w:val="20"/>
      <w:szCs w:val="20"/>
    </w:rPr>
  </w:style>
  <w:style w:type="character" w:customStyle="1" w:styleId="CommentSubjectChar">
    <w:name w:val="Comment Subject Char"/>
    <w:basedOn w:val="CommentTextChar"/>
    <w:link w:val="CommentSubject"/>
    <w:uiPriority w:val="99"/>
    <w:semiHidden/>
    <w:rsid w:val="005A4BA2"/>
    <w:rPr>
      <w:b/>
      <w:bCs/>
      <w:sz w:val="20"/>
      <w:szCs w:val="20"/>
    </w:rPr>
  </w:style>
  <w:style w:type="paragraph" w:styleId="BalloonText">
    <w:name w:val="Balloon Text"/>
    <w:basedOn w:val="Normal"/>
    <w:link w:val="BalloonTextChar"/>
    <w:uiPriority w:val="99"/>
    <w:semiHidden/>
    <w:unhideWhenUsed/>
    <w:rsid w:val="005A4B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4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866</Words>
  <Characters>4942</Characters>
  <Application>Microsoft Macintosh Word</Application>
  <DocSecurity>0</DocSecurity>
  <Lines>41</Lines>
  <Paragraphs>11</Paragraphs>
  <ScaleCrop>false</ScaleCrop>
  <Company/>
  <LinksUpToDate>false</LinksUpToDate>
  <CharactersWithSpaces>5797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LaForgia</dc:creator>
  <cp:keywords/>
  <dc:description/>
  <cp:lastModifiedBy>Marina LaForgia</cp:lastModifiedBy>
  <cp:revision>12</cp:revision>
  <dcterms:created xsi:type="dcterms:W3CDTF">2015-09-15T03:48:00Z</dcterms:created>
  <dcterms:modified xsi:type="dcterms:W3CDTF">2015-09-15T18:56:00Z</dcterms:modified>
</cp:coreProperties>
</file>